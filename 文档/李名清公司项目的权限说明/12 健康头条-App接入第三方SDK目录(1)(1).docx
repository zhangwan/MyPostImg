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bidi w:val="0"/>
        <w:jc w:val="center"/>
        <w:rPr>
          <w:rFonts w:hint="eastAsia" w:ascii="等线" w:hAnsi="等线" w:eastAsia="等线" w:cs="等线"/>
          <w:b/>
          <w:bCs/>
          <w:sz w:val="32"/>
          <w:szCs w:val="32"/>
        </w:rPr>
      </w:pPr>
      <w:r>
        <w:rPr>
          <w:rFonts w:hint="eastAsia" w:ascii="等线" w:hAnsi="等线" w:eastAsia="等线" w:cs="等线"/>
          <w:b/>
          <w:bCs/>
          <w:sz w:val="32"/>
          <w:szCs w:val="32"/>
          <w:lang w:eastAsia="zh-CN"/>
        </w:rPr>
        <w:t>健康头条</w:t>
      </w:r>
      <w:r>
        <w:rPr>
          <w:rFonts w:hint="eastAsia" w:ascii="等线" w:hAnsi="等线" w:eastAsia="等线" w:cs="等线"/>
          <w:b/>
          <w:bCs/>
          <w:sz w:val="32"/>
          <w:szCs w:val="32"/>
        </w:rPr>
        <w:t>App接入第三方SDK目录</w:t>
      </w:r>
    </w:p>
    <w:p>
      <w:pPr>
        <w:pStyle w:val="4"/>
        <w:numPr>
          <w:ilvl w:val="0"/>
          <w:numId w:val="1"/>
        </w:numPr>
        <w:bidi w:val="0"/>
        <w:ind w:left="420" w:leftChars="0" w:hanging="420" w:firstLineChars="0"/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为保障</w:t>
      </w:r>
      <w:r>
        <w:rPr>
          <w:rFonts w:hint="eastAsia" w:ascii="等线" w:hAnsi="等线" w:eastAsia="等线" w:cs="等线"/>
          <w:lang w:eastAsia="zh-CN"/>
        </w:rPr>
        <w:t>健康头条</w:t>
      </w:r>
      <w:r>
        <w:rPr>
          <w:rFonts w:hint="eastAsia" w:ascii="等线" w:hAnsi="等线" w:eastAsia="等线" w:cs="等线"/>
        </w:rPr>
        <w:t>App相关功能的实现与应用安全稳定的运行，我们可能会接入由第三方提供的软件开发包（SDK）实现相关目的。</w:t>
      </w:r>
    </w:p>
    <w:p>
      <w:pPr>
        <w:pStyle w:val="4"/>
        <w:numPr>
          <w:ilvl w:val="0"/>
          <w:numId w:val="1"/>
        </w:numPr>
        <w:bidi w:val="0"/>
        <w:ind w:left="420" w:leftChars="0" w:hanging="420" w:firstLineChars="0"/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我们会对合作方获取信息的软件工具开发包（SDK）进行严格的安全监测，以保护数据安全。</w:t>
      </w:r>
    </w:p>
    <w:p>
      <w:pPr>
        <w:pStyle w:val="4"/>
        <w:numPr>
          <w:ilvl w:val="0"/>
          <w:numId w:val="1"/>
        </w:numPr>
        <w:bidi w:val="0"/>
        <w:ind w:left="420" w:leftChars="0" w:hanging="420" w:firstLineChars="0"/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我们对接入的相关第三方SDK在目录中列明。</w:t>
      </w:r>
    </w:p>
    <w:p>
      <w:pPr>
        <w:pStyle w:val="4"/>
        <w:numPr>
          <w:ilvl w:val="0"/>
          <w:numId w:val="1"/>
        </w:numPr>
        <w:bidi w:val="0"/>
        <w:ind w:left="420" w:leftChars="0" w:hanging="420" w:firstLineChars="0"/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请注意，第三方SDK可能因为其版本升级、策略调整等原因导致数据处理类型存在一定变化，请以其公示的官方说明为准。</w:t>
      </w:r>
    </w:p>
    <w:p>
      <w:pPr>
        <w:pStyle w:val="4"/>
        <w:bidi w:val="0"/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pict>
          <v:rect id="_x0000_i1025" o:spt="1" style="height:1.5pt;width:432pt;" fillcolor="#10101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4"/>
        <w:bidi w:val="0"/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安卓操作系统第三方SDK列表</w:t>
      </w:r>
    </w:p>
    <w:p>
      <w:pPr>
        <w:pStyle w:val="4"/>
        <w:bidi w:val="0"/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1.高德地图</w:t>
      </w:r>
    </w:p>
    <w:p>
      <w:pPr>
        <w:pStyle w:val="4"/>
        <w:bidi w:val="0"/>
        <w:rPr>
          <w:rFonts w:hint="default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</w:rPr>
        <w:t>使用目的：帮助用户发布信息时定位位置</w:t>
      </w:r>
      <w:ins w:id="0" w:author="hhkj" w:date="2021-04-15T15:50:45Z">
        <w:r>
          <w:rPr>
            <w:rFonts w:hint="eastAsia" w:ascii="等线" w:hAnsi="等线" w:eastAsia="等线" w:cs="等线"/>
            <w:lang w:val="en-US" w:eastAsia="zh-CN"/>
          </w:rPr>
          <w:t>6525</w:t>
        </w:r>
      </w:ins>
    </w:p>
    <w:p>
      <w:pPr>
        <w:pStyle w:val="4"/>
        <w:bidi w:val="0"/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收集数据类型：设备识别信息、地理位置信息</w:t>
      </w:r>
    </w:p>
    <w:p>
      <w:pPr>
        <w:pStyle w:val="4"/>
        <w:bidi w:val="0"/>
        <w:rPr>
          <w:del w:id="1" w:author="hhkj" w:date="2021-04-15T17:54:09Z"/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官网链接：</w:t>
      </w:r>
      <w:r>
        <w:rPr>
          <w:rFonts w:hint="eastAsia" w:ascii="等线" w:hAnsi="等线" w:eastAsia="等线" w:cs="等线"/>
        </w:rPr>
        <w:fldChar w:fldCharType="begin"/>
      </w:r>
      <w:r>
        <w:rPr>
          <w:rFonts w:hint="eastAsia" w:ascii="等线" w:hAnsi="等线" w:eastAsia="等线" w:cs="等线"/>
        </w:rPr>
        <w:instrText xml:space="preserve"> HYPERLINK "https://lbs.amap.com/" \t "https://sf1-hscdn-tos.pstatp.com/obj/ies-hotsoon-draft/toutiaoGIP/" </w:instrText>
      </w:r>
      <w:r>
        <w:rPr>
          <w:rFonts w:hint="eastAsia" w:ascii="等线" w:hAnsi="等线" w:eastAsia="等线" w:cs="等线"/>
        </w:rPr>
        <w:fldChar w:fldCharType="separate"/>
      </w:r>
      <w:r>
        <w:rPr>
          <w:rStyle w:val="8"/>
          <w:rFonts w:hint="eastAsia" w:ascii="等线" w:hAnsi="等线" w:eastAsia="等线" w:cs="等线"/>
          <w:i w:val="0"/>
          <w:caps w:val="0"/>
          <w:color w:val="0000EE"/>
          <w:spacing w:val="0"/>
          <w:szCs w:val="24"/>
          <w:u w:val="none"/>
          <w:shd w:val="clear" w:fill="FFFFFF"/>
          <w:vertAlign w:val="baseline"/>
        </w:rPr>
        <w:t>https://lbs.amap.com/</w:t>
      </w:r>
      <w:r>
        <w:rPr>
          <w:rFonts w:hint="eastAsia" w:ascii="等线" w:hAnsi="等线" w:eastAsia="等线" w:cs="等线"/>
        </w:rPr>
        <w:fldChar w:fldCharType="end"/>
      </w:r>
    </w:p>
    <w:p>
      <w:pPr>
        <w:pStyle w:val="4"/>
        <w:bidi w:val="0"/>
        <w:rPr>
          <w:del w:id="2" w:author="hhkj" w:date="2021-04-15T17:54:03Z"/>
          <w:rFonts w:hint="eastAsia" w:ascii="等线" w:hAnsi="等线" w:eastAsia="等线" w:cs="等线"/>
        </w:rPr>
      </w:pPr>
      <w:del w:id="3" w:author="hhkj" w:date="2021-04-15T17:54:03Z">
        <w:r>
          <w:rPr>
            <w:rFonts w:hint="eastAsia" w:ascii="等线" w:hAnsi="等线" w:eastAsia="等线" w:cs="等线"/>
          </w:rPr>
          <w:delText>2.Alipay（支付宝）</w:delText>
        </w:r>
      </w:del>
    </w:p>
    <w:p>
      <w:pPr>
        <w:pStyle w:val="4"/>
        <w:bidi w:val="0"/>
        <w:rPr>
          <w:del w:id="4" w:author="hhkj" w:date="2021-04-15T17:54:03Z"/>
          <w:rFonts w:hint="eastAsia" w:ascii="等线" w:hAnsi="等线" w:eastAsia="等线" w:cs="等线"/>
        </w:rPr>
      </w:pPr>
      <w:del w:id="5" w:author="hhkj" w:date="2021-04-15T17:54:03Z">
        <w:r>
          <w:rPr>
            <w:rFonts w:hint="eastAsia" w:ascii="等线" w:hAnsi="等线" w:eastAsia="等线" w:cs="等线"/>
          </w:rPr>
          <w:delText>使用目的：帮助用户在应用内使用支付宝</w:delText>
        </w:r>
      </w:del>
    </w:p>
    <w:p>
      <w:pPr>
        <w:pStyle w:val="4"/>
        <w:bidi w:val="0"/>
        <w:rPr>
          <w:del w:id="6" w:author="hhkj" w:date="2021-04-15T17:54:03Z"/>
          <w:rFonts w:hint="eastAsia" w:ascii="等线" w:hAnsi="等线" w:eastAsia="等线" w:cs="等线"/>
        </w:rPr>
      </w:pPr>
      <w:del w:id="7" w:author="hhkj" w:date="2021-04-15T17:54:03Z">
        <w:r>
          <w:rPr>
            <w:rFonts w:hint="eastAsia" w:ascii="等线" w:hAnsi="等线" w:eastAsia="等线" w:cs="等线"/>
          </w:rPr>
          <w:delText>收集数据类型：设备识别信息</w:delText>
        </w:r>
      </w:del>
    </w:p>
    <w:p>
      <w:pPr>
        <w:pStyle w:val="4"/>
        <w:bidi w:val="0"/>
        <w:rPr>
          <w:rFonts w:hint="eastAsia" w:ascii="等线" w:hAnsi="等线" w:eastAsia="等线" w:cs="等线"/>
        </w:rPr>
      </w:pPr>
      <w:del w:id="8" w:author="hhkj" w:date="2021-04-15T17:54:03Z">
        <w:r>
          <w:rPr>
            <w:rFonts w:hint="eastAsia" w:ascii="等线" w:hAnsi="等线" w:eastAsia="等线" w:cs="等线"/>
          </w:rPr>
          <w:delText>官网链接：</w:delText>
        </w:r>
      </w:del>
      <w:del w:id="9" w:author="hhkj" w:date="2021-04-15T17:54:03Z">
        <w:r>
          <w:rPr>
            <w:rFonts w:hint="eastAsia" w:ascii="等线" w:hAnsi="等线" w:eastAsia="等线" w:cs="等线"/>
          </w:rPr>
          <w:fldChar w:fldCharType="begin"/>
        </w:r>
      </w:del>
      <w:del w:id="10" w:author="hhkj" w:date="2021-04-15T17:54:03Z">
        <w:r>
          <w:rPr>
            <w:rFonts w:hint="eastAsia" w:ascii="等线" w:hAnsi="等线" w:eastAsia="等线" w:cs="等线"/>
          </w:rPr>
          <w:delInstrText xml:space="preserve"> HYPERLINK "https://docs.open.alipay.com/54" </w:delInstrText>
        </w:r>
      </w:del>
      <w:del w:id="11" w:author="hhkj" w:date="2021-04-15T17:54:03Z">
        <w:r>
          <w:rPr>
            <w:rFonts w:hint="eastAsia" w:ascii="等线" w:hAnsi="等线" w:eastAsia="等线" w:cs="等线"/>
          </w:rPr>
          <w:fldChar w:fldCharType="separate"/>
        </w:r>
      </w:del>
      <w:del w:id="12" w:author="hhkj" w:date="2021-04-15T17:54:03Z">
        <w:r>
          <w:rPr>
            <w:rStyle w:val="8"/>
            <w:rFonts w:hint="eastAsia" w:ascii="等线" w:hAnsi="等线" w:eastAsia="等线" w:cs="等线"/>
            <w:i w:val="0"/>
            <w:caps w:val="0"/>
            <w:color w:val="0000EE"/>
            <w:spacing w:val="0"/>
            <w:szCs w:val="24"/>
            <w:u w:val="none"/>
            <w:shd w:val="clear" w:fill="FFFFFF"/>
            <w:vertAlign w:val="baseline"/>
          </w:rPr>
          <w:delText>https://docs.open.alipay.com/54</w:delText>
        </w:r>
      </w:del>
      <w:del w:id="13" w:author="hhkj" w:date="2021-04-15T17:54:03Z">
        <w:r>
          <w:rPr>
            <w:rFonts w:hint="eastAsia" w:ascii="等线" w:hAnsi="等线" w:eastAsia="等线" w:cs="等线"/>
          </w:rPr>
          <w:fldChar w:fldCharType="end"/>
        </w:r>
      </w:del>
    </w:p>
    <w:p>
      <w:pPr>
        <w:pStyle w:val="4"/>
        <w:bidi w:val="0"/>
        <w:rPr>
          <w:rFonts w:hint="eastAsia" w:ascii="等线" w:hAnsi="等线" w:eastAsia="等线" w:cs="等线"/>
        </w:rPr>
      </w:pPr>
      <w:del w:id="14" w:author="hhkj" w:date="2021-04-15T17:54:13Z">
        <w:r>
          <w:rPr>
            <w:rFonts w:hint="default" w:ascii="等线" w:hAnsi="等线" w:eastAsia="等线" w:cs="等线"/>
            <w:lang w:val="en-US"/>
          </w:rPr>
          <w:delText>3</w:delText>
        </w:r>
      </w:del>
      <w:ins w:id="15" w:author="hhkj" w:date="2021-04-15T17:54:13Z">
        <w:r>
          <w:rPr>
            <w:rFonts w:hint="eastAsia" w:ascii="等线" w:hAnsi="等线" w:eastAsia="等线" w:cs="等线"/>
            <w:lang w:val="en-US" w:eastAsia="zh-CN"/>
          </w:rPr>
          <w:t>2</w:t>
        </w:r>
      </w:ins>
      <w:r>
        <w:rPr>
          <w:rFonts w:hint="eastAsia" w:ascii="等线" w:hAnsi="等线" w:eastAsia="等线" w:cs="等线"/>
        </w:rPr>
        <w:t>.友盟umengSDK</w:t>
      </w:r>
    </w:p>
    <w:p>
      <w:pPr>
        <w:pStyle w:val="4"/>
        <w:bidi w:val="0"/>
        <w:rPr>
          <w:rFonts w:hint="default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</w:rPr>
        <w:t>使用目的：统计分析、推送</w:t>
      </w:r>
      <w:ins w:id="16" w:author="hhkj" w:date="2021-04-15T17:54:18Z">
        <w:r>
          <w:rPr>
            <w:rFonts w:hint="eastAsia" w:ascii="等线" w:hAnsi="等线" w:eastAsia="等线" w:cs="等线"/>
            <w:lang w:eastAsia="zh-CN"/>
          </w:rPr>
          <w:t>、</w:t>
        </w:r>
      </w:ins>
      <w:ins w:id="17" w:author="hhkj" w:date="2021-04-15T17:57:13Z">
        <w:r>
          <w:rPr>
            <w:rFonts w:hint="eastAsia" w:ascii="等线" w:hAnsi="等线" w:eastAsia="等线" w:cs="等线"/>
            <w:lang w:val="en-US" w:eastAsia="zh-CN"/>
          </w:rPr>
          <w:t>微信</w:t>
        </w:r>
      </w:ins>
      <w:ins w:id="18" w:author="hhkj" w:date="2021-04-15T17:57:16Z">
        <w:r>
          <w:rPr>
            <w:rFonts w:hint="eastAsia" w:ascii="等线" w:hAnsi="等线" w:eastAsia="等线" w:cs="等线"/>
            <w:lang w:val="en-US" w:eastAsia="zh-CN"/>
          </w:rPr>
          <w:t>/</w:t>
        </w:r>
      </w:ins>
      <w:ins w:id="19" w:author="hhkj" w:date="2021-04-15T17:57:32Z">
        <w:r>
          <w:rPr>
            <w:rFonts w:hint="eastAsia" w:ascii="等线" w:hAnsi="等线" w:eastAsia="等线" w:cs="等线"/>
            <w:lang w:val="en-US" w:eastAsia="zh-CN"/>
          </w:rPr>
          <w:t>朋友圈</w:t>
        </w:r>
      </w:ins>
      <w:ins w:id="20" w:author="hhkj" w:date="2021-04-15T17:57:33Z">
        <w:r>
          <w:rPr>
            <w:rFonts w:hint="eastAsia" w:ascii="等线" w:hAnsi="等线" w:eastAsia="等线" w:cs="等线"/>
            <w:lang w:val="en-US" w:eastAsia="zh-CN"/>
          </w:rPr>
          <w:t>/</w:t>
        </w:r>
      </w:ins>
      <w:ins w:id="21" w:author="hhkj" w:date="2021-04-15T17:57:23Z">
        <w:r>
          <w:rPr>
            <w:rFonts w:hint="eastAsia" w:ascii="等线" w:hAnsi="等线" w:eastAsia="等线" w:cs="等线"/>
            <w:lang w:val="en-US" w:eastAsia="zh-CN"/>
          </w:rPr>
          <w:t>微博</w:t>
        </w:r>
      </w:ins>
      <w:ins w:id="22" w:author="hhkj" w:date="2021-04-15T17:54:34Z">
        <w:r>
          <w:rPr>
            <w:rFonts w:hint="eastAsia" w:ascii="等线" w:hAnsi="等线" w:eastAsia="等线" w:cs="等线"/>
            <w:lang w:val="en-US" w:eastAsia="zh-CN"/>
          </w:rPr>
          <w:t>分享</w:t>
        </w:r>
      </w:ins>
    </w:p>
    <w:p>
      <w:pPr>
        <w:pStyle w:val="4"/>
        <w:bidi w:val="0"/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收集数据类型：设备识别信息、应用安装列表</w:t>
      </w:r>
    </w:p>
    <w:p>
      <w:pPr>
        <w:pStyle w:val="4"/>
        <w:bidi w:val="0"/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官网链接：</w:t>
      </w:r>
      <w:r>
        <w:rPr>
          <w:rFonts w:hint="eastAsia" w:ascii="等线" w:hAnsi="等线" w:eastAsia="等线" w:cs="等线"/>
        </w:rPr>
        <w:fldChar w:fldCharType="begin"/>
      </w:r>
      <w:r>
        <w:rPr>
          <w:rFonts w:hint="eastAsia" w:ascii="等线" w:hAnsi="等线" w:eastAsia="等线" w:cs="等线"/>
        </w:rPr>
        <w:instrText xml:space="preserve"> HYPERLINK "https://developer.umeng.com/docs/119267/detail/118585" </w:instrText>
      </w:r>
      <w:r>
        <w:rPr>
          <w:rFonts w:hint="eastAsia" w:ascii="等线" w:hAnsi="等线" w:eastAsia="等线" w:cs="等线"/>
        </w:rPr>
        <w:fldChar w:fldCharType="separate"/>
      </w:r>
      <w:r>
        <w:rPr>
          <w:rStyle w:val="8"/>
          <w:rFonts w:hint="eastAsia" w:ascii="等线" w:hAnsi="等线" w:eastAsia="等线" w:cs="等线"/>
          <w:i w:val="0"/>
          <w:caps w:val="0"/>
          <w:color w:val="0000EE"/>
          <w:spacing w:val="0"/>
          <w:szCs w:val="24"/>
          <w:u w:val="none"/>
          <w:shd w:val="clear" w:fill="FFFFFF"/>
          <w:vertAlign w:val="baseline"/>
        </w:rPr>
        <w:t>https://developer.umeng.com/docs/119267/detail/118585</w:t>
      </w:r>
      <w:r>
        <w:rPr>
          <w:rFonts w:hint="eastAsia" w:ascii="等线" w:hAnsi="等线" w:eastAsia="等线" w:cs="等线"/>
        </w:rPr>
        <w:fldChar w:fldCharType="end"/>
      </w:r>
    </w:p>
    <w:p>
      <w:pPr>
        <w:pStyle w:val="4"/>
        <w:bidi w:val="0"/>
        <w:rPr>
          <w:rFonts w:hint="eastAsia" w:ascii="等线" w:hAnsi="等线" w:eastAsia="等线" w:cs="等线"/>
        </w:rPr>
      </w:pPr>
      <w:del w:id="23" w:author="hhkj" w:date="2021-04-15T17:55:10Z">
        <w:r>
          <w:rPr>
            <w:rFonts w:hint="default" w:ascii="等线" w:hAnsi="等线" w:eastAsia="等线" w:cs="等线"/>
            <w:lang w:val="en-US"/>
          </w:rPr>
          <w:delText>4</w:delText>
        </w:r>
      </w:del>
      <w:ins w:id="24" w:author="hhkj" w:date="2021-04-15T17:55:10Z">
        <w:r>
          <w:rPr>
            <w:rFonts w:hint="eastAsia" w:ascii="等线" w:hAnsi="等线" w:eastAsia="等线" w:cs="等线"/>
            <w:lang w:val="en-US" w:eastAsia="zh-CN"/>
          </w:rPr>
          <w:t>3</w:t>
        </w:r>
      </w:ins>
      <w:r>
        <w:rPr>
          <w:rFonts w:hint="eastAsia" w:ascii="等线" w:hAnsi="等线" w:eastAsia="等线" w:cs="等线"/>
        </w:rPr>
        <w:t>.阿里云SDK</w:t>
      </w:r>
    </w:p>
    <w:p>
      <w:pPr>
        <w:pStyle w:val="4"/>
        <w:bidi w:val="0"/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使用目的：帮助完成</w:t>
      </w:r>
      <w:ins w:id="25" w:author="hhkj" w:date="2021-04-15T17:54:48Z">
        <w:r>
          <w:rPr>
            <w:rFonts w:hint="eastAsia" w:ascii="等线" w:hAnsi="等线" w:eastAsia="等线" w:cs="等线"/>
            <w:lang w:val="en-US" w:eastAsia="zh-CN"/>
          </w:rPr>
          <w:t>一键</w:t>
        </w:r>
      </w:ins>
      <w:del w:id="26" w:author="hhkj" w:date="2021-04-15T17:54:45Z">
        <w:r>
          <w:rPr>
            <w:rFonts w:hint="eastAsia" w:ascii="等线" w:hAnsi="等线" w:eastAsia="等线" w:cs="等线"/>
          </w:rPr>
          <w:delText>云服务的认证、</w:delText>
        </w:r>
      </w:del>
      <w:r>
        <w:rPr>
          <w:rFonts w:hint="eastAsia" w:ascii="等线" w:hAnsi="等线" w:eastAsia="等线" w:cs="等线"/>
        </w:rPr>
        <w:t>登录</w:t>
      </w:r>
      <w:ins w:id="27" w:author="hhkj" w:date="2021-04-15T17:54:52Z">
        <w:r>
          <w:rPr>
            <w:rFonts w:hint="eastAsia" w:ascii="等线" w:hAnsi="等线" w:eastAsia="等线" w:cs="等线"/>
            <w:lang w:eastAsia="zh-CN"/>
          </w:rPr>
          <w:t>，</w:t>
        </w:r>
      </w:ins>
      <w:ins w:id="28" w:author="hhkj" w:date="2021-04-15T17:54:54Z">
        <w:r>
          <w:rPr>
            <w:rFonts w:hint="eastAsia" w:ascii="等线" w:hAnsi="等线" w:eastAsia="等线" w:cs="等线"/>
            <w:lang w:val="en-US" w:eastAsia="zh-CN"/>
          </w:rPr>
          <w:t>OSS</w:t>
        </w:r>
      </w:ins>
      <w:ins w:id="29" w:author="hhkj" w:date="2021-04-15T17:54:58Z">
        <w:r>
          <w:rPr>
            <w:rFonts w:hint="eastAsia" w:ascii="等线" w:hAnsi="等线" w:eastAsia="等线" w:cs="等线"/>
            <w:lang w:val="en-US" w:eastAsia="zh-CN"/>
          </w:rPr>
          <w:t>上传</w:t>
        </w:r>
      </w:ins>
      <w:ins w:id="30" w:author="hhkj" w:date="2021-04-15T17:54:59Z">
        <w:r>
          <w:rPr>
            <w:rFonts w:hint="eastAsia" w:ascii="等线" w:hAnsi="等线" w:eastAsia="等线" w:cs="等线"/>
            <w:lang w:val="en-US" w:eastAsia="zh-CN"/>
          </w:rPr>
          <w:t>照片</w:t>
        </w:r>
      </w:ins>
      <w:r>
        <w:rPr>
          <w:rFonts w:hint="eastAsia" w:ascii="等线" w:hAnsi="等线" w:eastAsia="等线" w:cs="等线"/>
        </w:rPr>
        <w:t>服务</w:t>
      </w:r>
    </w:p>
    <w:p>
      <w:pPr>
        <w:pStyle w:val="4"/>
        <w:bidi w:val="0"/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收集数据类型：设备识别信息</w:t>
      </w:r>
    </w:p>
    <w:p>
      <w:pPr>
        <w:pStyle w:val="4"/>
        <w:bidi w:val="0"/>
        <w:rPr>
          <w:ins w:id="31" w:author="hhkj" w:date="2021-04-15T17:58:14Z"/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官网链接：</w:t>
      </w:r>
      <w:r>
        <w:rPr>
          <w:rFonts w:hint="eastAsia" w:ascii="等线" w:hAnsi="等线" w:eastAsia="等线" w:cs="等线"/>
        </w:rPr>
        <w:fldChar w:fldCharType="begin"/>
      </w:r>
      <w:r>
        <w:rPr>
          <w:rFonts w:hint="eastAsia" w:ascii="等线" w:hAnsi="等线" w:eastAsia="等线" w:cs="等线"/>
        </w:rPr>
        <w:instrText xml:space="preserve"> HYPERLINK "https://develop.aliyun.com/tools/sdk" \t "https://sf1-hscdn-tos.pstatp.com/obj/ies-hotsoon-draft/toutiaoGIP/" </w:instrText>
      </w:r>
      <w:r>
        <w:rPr>
          <w:rFonts w:hint="eastAsia" w:ascii="等线" w:hAnsi="等线" w:eastAsia="等线" w:cs="等线"/>
        </w:rPr>
        <w:fldChar w:fldCharType="separate"/>
      </w:r>
      <w:r>
        <w:rPr>
          <w:rStyle w:val="8"/>
          <w:rFonts w:hint="eastAsia" w:ascii="等线" w:hAnsi="等线" w:eastAsia="等线" w:cs="等线"/>
          <w:i w:val="0"/>
          <w:caps w:val="0"/>
          <w:color w:val="0000EE"/>
          <w:spacing w:val="0"/>
          <w:szCs w:val="24"/>
          <w:u w:val="none"/>
          <w:shd w:val="clear" w:fill="FFFFFF"/>
          <w:vertAlign w:val="baseline"/>
        </w:rPr>
        <w:t>https://develop.aliyun.com/tools/sdk</w:t>
      </w:r>
      <w:r>
        <w:rPr>
          <w:rFonts w:hint="eastAsia" w:ascii="等线" w:hAnsi="等线" w:eastAsia="等线" w:cs="等线"/>
        </w:rPr>
        <w:fldChar w:fldCharType="end"/>
      </w:r>
    </w:p>
    <w:p>
      <w:pPr>
        <w:pStyle w:val="4"/>
        <w:bidi w:val="0"/>
        <w:rPr>
          <w:ins w:id="32" w:author="hhkj" w:date="2021-04-15T17:58:36Z"/>
          <w:rFonts w:hint="eastAsia" w:ascii="等线" w:hAnsi="等线" w:eastAsia="等线" w:cs="等线"/>
        </w:rPr>
      </w:pPr>
      <w:ins w:id="33" w:author="hhkj" w:date="2021-04-15T17:59:40Z">
        <w:r>
          <w:rPr>
            <w:rFonts w:hint="eastAsia" w:ascii="等线" w:hAnsi="等线" w:eastAsia="等线" w:cs="等线"/>
            <w:lang w:val="en-US" w:eastAsia="zh-CN"/>
          </w:rPr>
          <w:t>4</w:t>
        </w:r>
      </w:ins>
      <w:ins w:id="34" w:author="hhkj" w:date="2021-04-15T17:58:36Z">
        <w:r>
          <w:rPr>
            <w:rFonts w:hint="eastAsia" w:ascii="等线" w:hAnsi="等线" w:eastAsia="等线" w:cs="等线"/>
          </w:rPr>
          <w:t>.</w:t>
        </w:r>
      </w:ins>
      <w:ins w:id="35" w:author="hhkj" w:date="2021-04-15T17:58:39Z">
        <w:r>
          <w:rPr>
            <w:rFonts w:hint="eastAsia" w:ascii="等线" w:hAnsi="等线" w:eastAsia="等线" w:cs="等线"/>
            <w:lang w:val="en-US" w:eastAsia="zh-CN"/>
          </w:rPr>
          <w:t>百度</w:t>
        </w:r>
      </w:ins>
      <w:ins w:id="36" w:author="hhkj" w:date="2021-04-15T17:58:40Z">
        <w:r>
          <w:rPr>
            <w:rFonts w:hint="eastAsia" w:ascii="等线" w:hAnsi="等线" w:eastAsia="等线" w:cs="等线"/>
            <w:lang w:val="en-US" w:eastAsia="zh-CN"/>
          </w:rPr>
          <w:t>人脸</w:t>
        </w:r>
      </w:ins>
      <w:ins w:id="37" w:author="hhkj" w:date="2021-04-15T17:59:01Z">
        <w:r>
          <w:rPr>
            <w:rFonts w:hint="eastAsia" w:ascii="等线" w:hAnsi="等线" w:eastAsia="等线" w:cs="等线"/>
            <w:lang w:val="en-US" w:eastAsia="zh-CN"/>
          </w:rPr>
          <w:t>采集</w:t>
        </w:r>
      </w:ins>
      <w:ins w:id="38" w:author="hhkj" w:date="2021-04-15T17:58:36Z">
        <w:r>
          <w:rPr>
            <w:rFonts w:hint="eastAsia" w:ascii="等线" w:hAnsi="等线" w:eastAsia="等线" w:cs="等线"/>
          </w:rPr>
          <w:t>SDK</w:t>
        </w:r>
      </w:ins>
    </w:p>
    <w:p>
      <w:pPr>
        <w:pStyle w:val="4"/>
        <w:bidi w:val="0"/>
        <w:rPr>
          <w:ins w:id="39" w:author="hhkj" w:date="2021-04-15T17:58:36Z"/>
          <w:rFonts w:hint="eastAsia" w:ascii="等线" w:hAnsi="等线" w:eastAsia="等线" w:cs="等线"/>
        </w:rPr>
      </w:pPr>
      <w:ins w:id="40" w:author="hhkj" w:date="2021-04-15T17:58:36Z">
        <w:r>
          <w:rPr>
            <w:rFonts w:hint="eastAsia" w:ascii="等线" w:hAnsi="等线" w:eastAsia="等线" w:cs="等线"/>
          </w:rPr>
          <w:t>使用目的：帮助完成</w:t>
        </w:r>
      </w:ins>
      <w:ins w:id="41" w:author="hhkj" w:date="2021-04-15T17:59:10Z">
        <w:r>
          <w:rPr>
            <w:rFonts w:hint="eastAsia" w:ascii="等线" w:hAnsi="等线" w:eastAsia="等线" w:cs="等线"/>
            <w:lang w:val="en-US" w:eastAsia="zh-CN"/>
          </w:rPr>
          <w:t>人脸识别</w:t>
        </w:r>
      </w:ins>
      <w:ins w:id="42" w:author="hhkj" w:date="2021-04-15T17:58:36Z">
        <w:r>
          <w:rPr>
            <w:rFonts w:hint="eastAsia" w:ascii="等线" w:hAnsi="等线" w:eastAsia="等线" w:cs="等线"/>
          </w:rPr>
          <w:t>服务</w:t>
        </w:r>
      </w:ins>
    </w:p>
    <w:p>
      <w:pPr>
        <w:pStyle w:val="4"/>
        <w:bidi w:val="0"/>
        <w:rPr>
          <w:ins w:id="43" w:author="hhkj" w:date="2021-04-15T17:58:36Z"/>
          <w:rFonts w:hint="eastAsia" w:ascii="等线" w:hAnsi="等线" w:eastAsia="等线" w:cs="等线"/>
        </w:rPr>
      </w:pPr>
      <w:ins w:id="44" w:author="hhkj" w:date="2021-04-15T17:58:36Z">
        <w:r>
          <w:rPr>
            <w:rFonts w:hint="eastAsia" w:ascii="等线" w:hAnsi="等线" w:eastAsia="等线" w:cs="等线"/>
          </w:rPr>
          <w:t>收集数据类型：设备识别信息</w:t>
        </w:r>
      </w:ins>
    </w:p>
    <w:p>
      <w:pPr>
        <w:pStyle w:val="4"/>
        <w:bidi w:val="0"/>
        <w:rPr>
          <w:ins w:id="45" w:author="hhkj" w:date="2021-04-15T17:59:44Z"/>
          <w:rFonts w:hint="eastAsia" w:ascii="等线" w:hAnsi="等线" w:eastAsia="等线" w:cs="等线"/>
        </w:rPr>
      </w:pPr>
      <w:ins w:id="46" w:author="hhkj" w:date="2021-04-15T17:58:36Z">
        <w:r>
          <w:rPr>
            <w:rFonts w:hint="eastAsia" w:ascii="等线" w:hAnsi="等线" w:eastAsia="等线" w:cs="等线"/>
          </w:rPr>
          <w:t>官网链接：</w:t>
        </w:r>
      </w:ins>
      <w:r>
        <w:rPr>
          <w:rFonts w:hint="eastAsia" w:ascii="等线" w:hAnsi="等线" w:eastAsia="等线" w:cs="等线"/>
        </w:rPr>
        <w:fldChar w:fldCharType="begin"/>
      </w:r>
      <w:r>
        <w:rPr>
          <w:rFonts w:hint="eastAsia" w:ascii="等线" w:hAnsi="等线" w:eastAsia="等线" w:cs="等线"/>
        </w:rPr>
        <w:instrText xml:space="preserve"> HYPERLINK "https://ai.baidu.com/ai-doc/FACE/pkd3xtfgn" </w:instrText>
      </w:r>
      <w:ins w:id="47" w:author="hhkj" w:date="2021-04-15T17:59:44Z">
        <w:r>
          <w:rPr>
            <w:rFonts w:hint="eastAsia" w:ascii="等线" w:hAnsi="等线" w:eastAsia="等线" w:cs="等线"/>
          </w:rPr>
          <w:fldChar w:fldCharType="separate"/>
        </w:r>
      </w:ins>
      <w:ins w:id="48" w:author="hhkj" w:date="2021-04-15T17:59:44Z">
        <w:r>
          <w:rPr>
            <w:rStyle w:val="8"/>
            <w:rFonts w:hint="eastAsia" w:ascii="等线" w:hAnsi="等线" w:eastAsia="等线" w:cs="等线"/>
          </w:rPr>
          <w:t>https://ai.baidu.com/ai-doc/FACE/pkd3xtfgn</w:t>
        </w:r>
      </w:ins>
      <w:ins w:id="49" w:author="hhkj" w:date="2021-04-15T17:59:44Z">
        <w:r>
          <w:rPr>
            <w:rFonts w:hint="eastAsia" w:ascii="等线" w:hAnsi="等线" w:eastAsia="等线" w:cs="等线"/>
          </w:rPr>
          <w:fldChar w:fldCharType="end"/>
        </w:r>
      </w:ins>
    </w:p>
    <w:p>
      <w:pPr>
        <w:pStyle w:val="4"/>
        <w:bidi w:val="0"/>
        <w:rPr>
          <w:ins w:id="50" w:author="hhkj" w:date="2021-04-15T17:59:44Z"/>
          <w:rFonts w:hint="eastAsia" w:ascii="等线" w:hAnsi="等线" w:eastAsia="等线" w:cs="等线"/>
        </w:rPr>
      </w:pPr>
      <w:ins w:id="51" w:author="hhkj" w:date="2021-04-15T17:59:46Z">
        <w:r>
          <w:rPr>
            <w:rFonts w:hint="eastAsia" w:ascii="等线" w:hAnsi="等线" w:eastAsia="等线" w:cs="等线"/>
            <w:lang w:val="en-US" w:eastAsia="zh-CN"/>
          </w:rPr>
          <w:t>5</w:t>
        </w:r>
      </w:ins>
      <w:ins w:id="52" w:author="hhkj" w:date="2021-04-15T17:59:44Z">
        <w:r>
          <w:rPr>
            <w:rFonts w:hint="eastAsia" w:ascii="等线" w:hAnsi="等线" w:eastAsia="等线" w:cs="等线"/>
          </w:rPr>
          <w:t>.</w:t>
        </w:r>
      </w:ins>
      <w:ins w:id="53" w:author="hhkj" w:date="2021-04-15T18:01:17Z">
        <w:r>
          <w:rPr>
            <w:rFonts w:ascii="Helvetica" w:hAnsi="Helvetica" w:eastAsia="Helvetica" w:cs="Helvetica"/>
            <w:i w:val="0"/>
            <w:iCs w:val="0"/>
            <w:caps w:val="0"/>
            <w:color w:val="333333"/>
            <w:spacing w:val="3"/>
            <w:sz w:val="24"/>
            <w:szCs w:val="24"/>
            <w:shd w:val="clear" w:fill="FFFFFF"/>
          </w:rPr>
          <w:t>ShareTrace</w:t>
        </w:r>
      </w:ins>
      <w:ins w:id="54" w:author="hhkj" w:date="2021-04-15T18:01:37Z">
        <w:r>
          <w:rPr>
            <w:rFonts w:hint="eastAsia" w:ascii="Helvetica" w:hAnsi="Helvetica" w:eastAsia="宋体" w:cs="Helvetica"/>
            <w:i w:val="0"/>
            <w:iCs w:val="0"/>
            <w:caps w:val="0"/>
            <w:color w:val="333333"/>
            <w:spacing w:val="3"/>
            <w:sz w:val="24"/>
            <w:szCs w:val="24"/>
            <w:shd w:val="clear" w:fill="FFFFFF"/>
            <w:lang w:val="en-US" w:eastAsia="zh-CN"/>
          </w:rPr>
          <w:t>应用</w:t>
        </w:r>
      </w:ins>
      <w:ins w:id="55" w:author="hhkj" w:date="2021-04-15T18:01:39Z">
        <w:r>
          <w:rPr>
            <w:rFonts w:hint="eastAsia" w:ascii="Helvetica" w:hAnsi="Helvetica" w:eastAsia="宋体" w:cs="Helvetica"/>
            <w:i w:val="0"/>
            <w:iCs w:val="0"/>
            <w:caps w:val="0"/>
            <w:color w:val="333333"/>
            <w:spacing w:val="3"/>
            <w:sz w:val="24"/>
            <w:szCs w:val="24"/>
            <w:shd w:val="clear" w:fill="FFFFFF"/>
            <w:lang w:val="en-US" w:eastAsia="zh-CN"/>
          </w:rPr>
          <w:t>安装</w:t>
        </w:r>
      </w:ins>
      <w:ins w:id="56" w:author="hhkj" w:date="2021-04-15T18:01:42Z">
        <w:r>
          <w:rPr>
            <w:rFonts w:hint="eastAsia" w:ascii="Helvetica" w:hAnsi="Helvetica" w:eastAsia="宋体" w:cs="Helvetica"/>
            <w:i w:val="0"/>
            <w:iCs w:val="0"/>
            <w:caps w:val="0"/>
            <w:color w:val="333333"/>
            <w:spacing w:val="3"/>
            <w:sz w:val="24"/>
            <w:szCs w:val="24"/>
            <w:shd w:val="clear" w:fill="FFFFFF"/>
            <w:lang w:val="en-US" w:eastAsia="zh-CN"/>
          </w:rPr>
          <w:t>来源</w:t>
        </w:r>
      </w:ins>
      <w:ins w:id="57" w:author="hhkj" w:date="2021-04-15T17:59:44Z">
        <w:r>
          <w:rPr>
            <w:rFonts w:hint="eastAsia" w:ascii="等线" w:hAnsi="等线" w:eastAsia="等线" w:cs="等线"/>
          </w:rPr>
          <w:t>SDK</w:t>
        </w:r>
      </w:ins>
    </w:p>
    <w:p>
      <w:pPr>
        <w:pStyle w:val="4"/>
        <w:bidi w:val="0"/>
        <w:rPr>
          <w:ins w:id="58" w:author="hhkj" w:date="2021-04-15T18:01:59Z"/>
          <w:rFonts w:hint="eastAsia" w:ascii="等线" w:hAnsi="等线" w:eastAsia="等线" w:cs="等线"/>
          <w:lang w:val="en-US" w:eastAsia="zh-CN"/>
        </w:rPr>
      </w:pPr>
      <w:ins w:id="59" w:author="hhkj" w:date="2021-04-15T17:59:44Z">
        <w:r>
          <w:rPr>
            <w:rFonts w:hint="eastAsia" w:ascii="等线" w:hAnsi="等线" w:eastAsia="等线" w:cs="等线"/>
          </w:rPr>
          <w:t>使用目的：帮助完成</w:t>
        </w:r>
      </w:ins>
      <w:ins w:id="60" w:author="hhkj" w:date="2021-04-15T18:01:55Z">
        <w:r>
          <w:rPr>
            <w:rFonts w:hint="eastAsia" w:ascii="等线" w:hAnsi="等线" w:eastAsia="等线" w:cs="等线"/>
            <w:lang w:val="en-US" w:eastAsia="zh-CN"/>
          </w:rPr>
          <w:t>精准识别</w:t>
        </w:r>
      </w:ins>
      <w:ins w:id="61" w:author="hhkj" w:date="2021-04-15T18:01:57Z">
        <w:r>
          <w:rPr>
            <w:rFonts w:hint="eastAsia" w:ascii="等线" w:hAnsi="等线" w:eastAsia="等线" w:cs="等线"/>
            <w:lang w:val="en-US" w:eastAsia="zh-CN"/>
          </w:rPr>
          <w:t>App安装</w:t>
        </w:r>
      </w:ins>
      <w:ins w:id="62" w:author="hhkj" w:date="2021-04-15T18:01:59Z">
        <w:r>
          <w:rPr>
            <w:rFonts w:hint="eastAsia" w:ascii="等线" w:hAnsi="等线" w:eastAsia="等线" w:cs="等线"/>
            <w:lang w:val="en-US" w:eastAsia="zh-CN"/>
          </w:rPr>
          <w:t>来源</w:t>
        </w:r>
      </w:ins>
    </w:p>
    <w:p>
      <w:pPr>
        <w:pStyle w:val="4"/>
        <w:bidi w:val="0"/>
        <w:rPr>
          <w:ins w:id="63" w:author="hhkj" w:date="2021-04-15T17:59:44Z"/>
          <w:rFonts w:hint="eastAsia" w:ascii="等线" w:hAnsi="等线" w:eastAsia="等线" w:cs="等线"/>
        </w:rPr>
      </w:pPr>
      <w:ins w:id="64" w:author="hhkj" w:date="2021-04-15T17:59:44Z">
        <w:r>
          <w:rPr>
            <w:rFonts w:hint="eastAsia" w:ascii="等线" w:hAnsi="等线" w:eastAsia="等线" w:cs="等线"/>
          </w:rPr>
          <w:t>收集数据类型：设备识别信息</w:t>
        </w:r>
      </w:ins>
    </w:p>
    <w:p>
      <w:pPr>
        <w:pStyle w:val="4"/>
        <w:bidi w:val="0"/>
        <w:rPr>
          <w:ins w:id="65" w:author="hhkj" w:date="2021-04-15T18:03:18Z"/>
          <w:rFonts w:hint="eastAsia" w:ascii="等线" w:hAnsi="等线" w:eastAsia="等线" w:cs="等线"/>
        </w:rPr>
      </w:pPr>
      <w:ins w:id="66" w:author="hhkj" w:date="2021-04-15T17:59:44Z">
        <w:r>
          <w:rPr>
            <w:rFonts w:hint="eastAsia" w:ascii="等线" w:hAnsi="等线" w:eastAsia="等线" w:cs="等线"/>
          </w:rPr>
          <w:t>官网链接：</w:t>
        </w:r>
      </w:ins>
      <w:r>
        <w:rPr>
          <w:rFonts w:hint="eastAsia" w:ascii="等线" w:hAnsi="等线" w:eastAsia="等线" w:cs="等线"/>
        </w:rPr>
        <w:fldChar w:fldCharType="begin"/>
      </w:r>
      <w:r>
        <w:rPr>
          <w:rFonts w:hint="eastAsia" w:ascii="等线" w:hAnsi="等线" w:eastAsia="等线" w:cs="等线"/>
        </w:rPr>
        <w:instrText xml:space="preserve"> HYPERLINK "https://sharetrace.com/docs/guide/android.html" </w:instrText>
      </w:r>
      <w:ins w:id="67" w:author="hhkj" w:date="2021-04-15T18:03:18Z">
        <w:r>
          <w:rPr>
            <w:rFonts w:hint="eastAsia" w:ascii="等线" w:hAnsi="等线" w:eastAsia="等线" w:cs="等线"/>
          </w:rPr>
          <w:fldChar w:fldCharType="separate"/>
        </w:r>
      </w:ins>
      <w:ins w:id="68" w:author="hhkj" w:date="2021-04-15T18:03:18Z">
        <w:r>
          <w:rPr>
            <w:rStyle w:val="8"/>
            <w:rFonts w:hint="eastAsia" w:ascii="等线" w:hAnsi="等线" w:eastAsia="等线" w:cs="等线"/>
          </w:rPr>
          <w:t>https://sharetrace.com/docs/guide/android.html</w:t>
        </w:r>
      </w:ins>
      <w:ins w:id="69" w:author="hhkj" w:date="2021-04-15T18:03:18Z">
        <w:r>
          <w:rPr>
            <w:rFonts w:hint="eastAsia" w:ascii="等线" w:hAnsi="等线" w:eastAsia="等线" w:cs="等线"/>
          </w:rPr>
          <w:fldChar w:fldCharType="end"/>
        </w:r>
      </w:ins>
    </w:p>
    <w:p>
      <w:pPr>
        <w:pStyle w:val="4"/>
        <w:bidi w:val="0"/>
        <w:rPr>
          <w:del w:id="70" w:author="hhkj" w:date="2021-04-15T17:55:41Z"/>
          <w:rFonts w:hint="eastAsia" w:ascii="等线" w:hAnsi="等线" w:eastAsia="等线" w:cs="等线"/>
        </w:rPr>
      </w:pPr>
      <w:bookmarkStart w:id="0" w:name="_GoBack"/>
      <w:bookmarkEnd w:id="0"/>
    </w:p>
    <w:p>
      <w:pPr>
        <w:pStyle w:val="4"/>
        <w:bidi w:val="0"/>
        <w:rPr>
          <w:del w:id="71" w:author="hhkj" w:date="2021-04-15T17:55:22Z"/>
          <w:rFonts w:hint="eastAsia" w:ascii="等线" w:hAnsi="等线" w:eastAsia="等线" w:cs="等线"/>
        </w:rPr>
      </w:pPr>
      <w:del w:id="72" w:author="hhkj" w:date="2021-04-15T17:55:22Z">
        <w:r>
          <w:rPr>
            <w:rFonts w:hint="eastAsia" w:ascii="等线" w:hAnsi="等线" w:eastAsia="等线" w:cs="等线"/>
          </w:rPr>
          <w:delText>5.阿里百川电商（淘宝）SDK</w:delText>
        </w:r>
      </w:del>
    </w:p>
    <w:p>
      <w:pPr>
        <w:pStyle w:val="4"/>
        <w:bidi w:val="0"/>
        <w:rPr>
          <w:del w:id="73" w:author="hhkj" w:date="2021-04-15T17:55:22Z"/>
          <w:rFonts w:hint="eastAsia" w:ascii="等线" w:hAnsi="等线" w:eastAsia="等线" w:cs="等线"/>
        </w:rPr>
      </w:pPr>
      <w:del w:id="74" w:author="hhkj" w:date="2021-04-15T17:55:22Z">
        <w:r>
          <w:rPr>
            <w:rFonts w:hint="eastAsia" w:ascii="等线" w:hAnsi="等线" w:eastAsia="等线" w:cs="等线"/>
          </w:rPr>
          <w:delText>使用目的：支持跳转到手淘打开商品详情页等功能</w:delText>
        </w:r>
      </w:del>
    </w:p>
    <w:p>
      <w:pPr>
        <w:pStyle w:val="4"/>
        <w:bidi w:val="0"/>
        <w:rPr>
          <w:del w:id="75" w:author="hhkj" w:date="2021-04-15T17:55:22Z"/>
          <w:rFonts w:hint="eastAsia" w:ascii="等线" w:hAnsi="等线" w:eastAsia="等线" w:cs="等线"/>
        </w:rPr>
      </w:pPr>
      <w:del w:id="76" w:author="hhkj" w:date="2021-04-15T17:55:22Z">
        <w:r>
          <w:rPr>
            <w:rFonts w:hint="eastAsia" w:ascii="等线" w:hAnsi="等线" w:eastAsia="等线" w:cs="等线"/>
          </w:rPr>
          <w:delText>收集数据类型：设备识别信息</w:delText>
        </w:r>
      </w:del>
    </w:p>
    <w:p>
      <w:pPr>
        <w:pStyle w:val="4"/>
        <w:bidi w:val="0"/>
        <w:rPr>
          <w:del w:id="77" w:author="hhkj" w:date="2021-04-15T17:55:39Z"/>
          <w:rFonts w:hint="eastAsia" w:ascii="等线" w:hAnsi="等线" w:eastAsia="等线" w:cs="等线"/>
        </w:rPr>
      </w:pPr>
      <w:del w:id="78" w:author="hhkj" w:date="2021-04-15T17:55:22Z">
        <w:r>
          <w:rPr>
            <w:rFonts w:hint="eastAsia" w:ascii="等线" w:hAnsi="等线" w:eastAsia="等线" w:cs="等线"/>
          </w:rPr>
          <w:delText>官网链接：</w:delText>
        </w:r>
      </w:del>
      <w:del w:id="79" w:author="hhkj" w:date="2021-04-15T17:55:22Z">
        <w:r>
          <w:rPr>
            <w:rFonts w:hint="eastAsia" w:ascii="等线" w:hAnsi="等线" w:eastAsia="等线" w:cs="等线"/>
          </w:rPr>
          <w:fldChar w:fldCharType="begin"/>
        </w:r>
      </w:del>
      <w:del w:id="80" w:author="hhkj" w:date="2021-04-15T17:55:22Z">
        <w:r>
          <w:rPr>
            <w:rFonts w:hint="eastAsia" w:ascii="等线" w:hAnsi="等线" w:eastAsia="等线" w:cs="等线"/>
          </w:rPr>
          <w:delInstrText xml:space="preserve"> HYPERLINK "https://baichuan.taobao.com/?spm=a3c0d.7629140.1998907816.1.2c7cbe486KTkXs" </w:delInstrText>
        </w:r>
      </w:del>
      <w:del w:id="81" w:author="hhkj" w:date="2021-04-15T17:55:22Z">
        <w:r>
          <w:rPr>
            <w:rFonts w:hint="eastAsia" w:ascii="等线" w:hAnsi="等线" w:eastAsia="等线" w:cs="等线"/>
          </w:rPr>
          <w:fldChar w:fldCharType="separate"/>
        </w:r>
      </w:del>
      <w:del w:id="82" w:author="hhkj" w:date="2021-04-15T17:55:22Z">
        <w:r>
          <w:rPr>
            <w:rStyle w:val="8"/>
            <w:rFonts w:hint="eastAsia" w:ascii="等线" w:hAnsi="等线" w:eastAsia="等线" w:cs="等线"/>
            <w:i w:val="0"/>
            <w:caps w:val="0"/>
            <w:color w:val="0000EE"/>
            <w:spacing w:val="0"/>
            <w:szCs w:val="24"/>
            <w:u w:val="none"/>
            <w:shd w:val="clear" w:fill="FFFFFF"/>
            <w:vertAlign w:val="baseline"/>
          </w:rPr>
          <w:delText>https://baichuan.taobao.com/?spm=a3c0d.7629140.1998907816.1.2c7cbe486KTkXs</w:delText>
        </w:r>
      </w:del>
      <w:del w:id="83" w:author="hhkj" w:date="2021-04-15T17:55:22Z">
        <w:r>
          <w:rPr>
            <w:rFonts w:hint="eastAsia" w:ascii="等线" w:hAnsi="等线" w:eastAsia="等线" w:cs="等线"/>
          </w:rPr>
          <w:fldChar w:fldCharType="end"/>
        </w:r>
      </w:del>
    </w:p>
    <w:p>
      <w:pPr>
        <w:pStyle w:val="4"/>
        <w:bidi w:val="0"/>
        <w:rPr>
          <w:del w:id="84" w:author="hhkj" w:date="2021-04-15T17:55:39Z"/>
          <w:rFonts w:hint="eastAsia" w:ascii="等线" w:hAnsi="等线" w:eastAsia="等线" w:cs="等线"/>
        </w:rPr>
      </w:pPr>
      <w:del w:id="85" w:author="hhkj" w:date="2021-04-15T17:55:39Z">
        <w:r>
          <w:rPr>
            <w:rFonts w:hint="eastAsia" w:ascii="等线" w:hAnsi="等线" w:eastAsia="等线" w:cs="等线"/>
          </w:rPr>
          <w:delText>6.京东SDK</w:delText>
        </w:r>
      </w:del>
    </w:p>
    <w:p>
      <w:pPr>
        <w:pStyle w:val="4"/>
        <w:bidi w:val="0"/>
        <w:rPr>
          <w:del w:id="86" w:author="hhkj" w:date="2021-04-15T17:55:39Z"/>
          <w:rFonts w:hint="eastAsia" w:ascii="等线" w:hAnsi="等线" w:eastAsia="等线" w:cs="等线"/>
        </w:rPr>
      </w:pPr>
      <w:del w:id="87" w:author="hhkj" w:date="2021-04-15T17:55:39Z">
        <w:r>
          <w:rPr>
            <w:rFonts w:hint="eastAsia" w:ascii="等线" w:hAnsi="等线" w:eastAsia="等线" w:cs="等线"/>
          </w:rPr>
          <w:delText>使用目的：京东投放广告、打开商品等</w:delText>
        </w:r>
      </w:del>
    </w:p>
    <w:p>
      <w:pPr>
        <w:pStyle w:val="4"/>
        <w:bidi w:val="0"/>
        <w:rPr>
          <w:del w:id="88" w:author="hhkj" w:date="2021-04-15T17:55:39Z"/>
          <w:rFonts w:hint="eastAsia" w:ascii="等线" w:hAnsi="等线" w:eastAsia="等线" w:cs="等线"/>
        </w:rPr>
      </w:pPr>
      <w:del w:id="89" w:author="hhkj" w:date="2021-04-15T17:55:39Z">
        <w:r>
          <w:rPr>
            <w:rFonts w:hint="eastAsia" w:ascii="等线" w:hAnsi="等线" w:eastAsia="等线" w:cs="等线"/>
          </w:rPr>
          <w:delText>收集数据类型：设备识别信息</w:delText>
        </w:r>
      </w:del>
    </w:p>
    <w:p>
      <w:pPr>
        <w:pStyle w:val="4"/>
        <w:bidi w:val="0"/>
        <w:rPr>
          <w:del w:id="90" w:author="hhkj" w:date="2021-04-15T17:55:39Z"/>
          <w:rFonts w:hint="eastAsia" w:ascii="等线" w:hAnsi="等线" w:eastAsia="等线" w:cs="等线"/>
        </w:rPr>
      </w:pPr>
      <w:del w:id="91" w:author="hhkj" w:date="2021-04-15T17:55:39Z">
        <w:r>
          <w:rPr>
            <w:rFonts w:hint="eastAsia" w:ascii="等线" w:hAnsi="等线" w:eastAsia="等线" w:cs="等线"/>
          </w:rPr>
          <w:delText>官网链接：</w:delText>
        </w:r>
      </w:del>
      <w:del w:id="92" w:author="hhkj" w:date="2021-04-15T17:55:39Z">
        <w:r>
          <w:rPr>
            <w:rFonts w:hint="eastAsia" w:ascii="等线" w:hAnsi="等线" w:eastAsia="等线" w:cs="等线"/>
          </w:rPr>
          <w:fldChar w:fldCharType="begin"/>
        </w:r>
      </w:del>
      <w:del w:id="93" w:author="hhkj" w:date="2021-04-15T17:55:39Z">
        <w:r>
          <w:rPr>
            <w:rFonts w:hint="eastAsia" w:ascii="等线" w:hAnsi="等线" w:eastAsia="等线" w:cs="等线"/>
          </w:rPr>
          <w:delInstrText xml:space="preserve"> HYPERLINK "https://union.jd.com/index" \t "https://sf1-hscdn-tos.pstatp.com/obj/ies-hotsoon-draft/toutiaoGIP/_blank" </w:delInstrText>
        </w:r>
      </w:del>
      <w:del w:id="94" w:author="hhkj" w:date="2021-04-15T17:55:39Z">
        <w:r>
          <w:rPr>
            <w:rFonts w:hint="eastAsia" w:ascii="等线" w:hAnsi="等线" w:eastAsia="等线" w:cs="等线"/>
          </w:rPr>
          <w:fldChar w:fldCharType="separate"/>
        </w:r>
      </w:del>
      <w:del w:id="95" w:author="hhkj" w:date="2021-04-15T17:55:39Z">
        <w:r>
          <w:rPr>
            <w:rStyle w:val="8"/>
            <w:rFonts w:hint="eastAsia" w:ascii="等线" w:hAnsi="等线" w:eastAsia="等线" w:cs="等线"/>
            <w:i w:val="0"/>
            <w:caps w:val="0"/>
            <w:color w:val="0000EE"/>
            <w:spacing w:val="0"/>
            <w:szCs w:val="24"/>
            <w:u w:val="none"/>
            <w:shd w:val="clear" w:fill="FFFFFF"/>
            <w:vertAlign w:val="baseline"/>
          </w:rPr>
          <w:delText>https://union.jd.com/index</w:delText>
        </w:r>
      </w:del>
      <w:del w:id="96" w:author="hhkj" w:date="2021-04-15T17:55:39Z">
        <w:r>
          <w:rPr>
            <w:rFonts w:hint="eastAsia" w:ascii="等线" w:hAnsi="等线" w:eastAsia="等线" w:cs="等线"/>
          </w:rPr>
          <w:fldChar w:fldCharType="end"/>
        </w:r>
      </w:del>
    </w:p>
    <w:p>
      <w:pPr>
        <w:pStyle w:val="4"/>
        <w:bidi w:val="0"/>
        <w:rPr>
          <w:del w:id="97" w:author="hhkj" w:date="2021-04-15T17:55:39Z"/>
          <w:rFonts w:hint="eastAsia" w:ascii="等线" w:hAnsi="等线" w:eastAsia="等线" w:cs="等线"/>
        </w:rPr>
      </w:pPr>
      <w:del w:id="98" w:author="hhkj" w:date="2021-04-15T17:55:39Z">
        <w:r>
          <w:rPr>
            <w:rFonts w:hint="eastAsia" w:ascii="等线" w:hAnsi="等线" w:eastAsia="等线" w:cs="等线"/>
          </w:rPr>
          <w:delText>7.MMA广告联盟</w:delText>
        </w:r>
      </w:del>
    </w:p>
    <w:p>
      <w:pPr>
        <w:pStyle w:val="4"/>
        <w:bidi w:val="0"/>
        <w:rPr>
          <w:del w:id="99" w:author="hhkj" w:date="2021-04-15T17:55:39Z"/>
          <w:rFonts w:hint="eastAsia" w:ascii="等线" w:hAnsi="等线" w:eastAsia="等线" w:cs="等线"/>
        </w:rPr>
      </w:pPr>
      <w:del w:id="100" w:author="hhkj" w:date="2021-04-15T17:55:39Z">
        <w:r>
          <w:rPr>
            <w:rFonts w:hint="eastAsia" w:ascii="等线" w:hAnsi="等线" w:eastAsia="等线" w:cs="等线"/>
          </w:rPr>
          <w:delText>使用目的：统计广告的曝光、点击数据</w:delText>
        </w:r>
      </w:del>
    </w:p>
    <w:p>
      <w:pPr>
        <w:pStyle w:val="4"/>
        <w:bidi w:val="0"/>
        <w:rPr>
          <w:del w:id="101" w:author="hhkj" w:date="2021-04-15T17:55:39Z"/>
          <w:rFonts w:hint="eastAsia" w:ascii="等线" w:hAnsi="等线" w:eastAsia="等线" w:cs="等线"/>
        </w:rPr>
      </w:pPr>
      <w:del w:id="102" w:author="hhkj" w:date="2021-04-15T17:55:39Z">
        <w:r>
          <w:rPr>
            <w:rFonts w:hint="eastAsia" w:ascii="等线" w:hAnsi="等线" w:eastAsia="等线" w:cs="等线"/>
          </w:rPr>
          <w:delText>收集数据类型：设备识别信息</w:delText>
        </w:r>
      </w:del>
    </w:p>
    <w:p>
      <w:pPr>
        <w:pStyle w:val="4"/>
        <w:bidi w:val="0"/>
        <w:rPr>
          <w:rFonts w:hint="eastAsia" w:ascii="等线" w:hAnsi="等线" w:eastAsia="等线" w:cs="等线"/>
        </w:rPr>
      </w:pPr>
      <w:del w:id="103" w:author="hhkj" w:date="2021-04-15T17:55:39Z">
        <w:r>
          <w:rPr>
            <w:rFonts w:hint="eastAsia" w:ascii="等线" w:hAnsi="等线" w:eastAsia="等线" w:cs="等线"/>
          </w:rPr>
          <w:delText>官网链接：</w:delText>
        </w:r>
      </w:del>
      <w:del w:id="104" w:author="hhkj" w:date="2021-04-15T17:55:39Z">
        <w:r>
          <w:rPr>
            <w:rFonts w:hint="eastAsia" w:ascii="等线" w:hAnsi="等线" w:eastAsia="等线" w:cs="等线"/>
          </w:rPr>
          <w:fldChar w:fldCharType="begin"/>
        </w:r>
      </w:del>
      <w:del w:id="105" w:author="hhkj" w:date="2021-04-15T17:55:39Z">
        <w:r>
          <w:rPr>
            <w:rFonts w:hint="eastAsia" w:ascii="等线" w:hAnsi="等线" w:eastAsia="等线" w:cs="等线"/>
          </w:rPr>
          <w:delInstrText xml:space="preserve"> HYPERLINK "http://event.mmachina.cn/assets/mma_doc/index.html" \t "https://sf1-hscdn-tos.pstatp.com/obj/ies-hotsoon-draft/toutiaoGIP/_blank" </w:delInstrText>
        </w:r>
      </w:del>
      <w:del w:id="106" w:author="hhkj" w:date="2021-04-15T17:55:39Z">
        <w:r>
          <w:rPr>
            <w:rFonts w:hint="eastAsia" w:ascii="等线" w:hAnsi="等线" w:eastAsia="等线" w:cs="等线"/>
          </w:rPr>
          <w:fldChar w:fldCharType="separate"/>
        </w:r>
      </w:del>
      <w:del w:id="107" w:author="hhkj" w:date="2021-04-15T17:55:39Z">
        <w:r>
          <w:rPr>
            <w:rStyle w:val="8"/>
            <w:rFonts w:hint="eastAsia" w:ascii="等线" w:hAnsi="等线" w:eastAsia="等线" w:cs="等线"/>
            <w:i w:val="0"/>
            <w:caps w:val="0"/>
            <w:color w:val="0000EE"/>
            <w:spacing w:val="0"/>
            <w:szCs w:val="24"/>
            <w:u w:val="none"/>
            <w:shd w:val="clear" w:fill="FFFFFF"/>
            <w:vertAlign w:val="baseline"/>
          </w:rPr>
          <w:delText>http://event.mmachina.cn/assets/mma_doc/index.html</w:delText>
        </w:r>
      </w:del>
      <w:del w:id="108" w:author="hhkj" w:date="2021-04-15T17:55:39Z">
        <w:r>
          <w:rPr>
            <w:rFonts w:hint="eastAsia" w:ascii="等线" w:hAnsi="等线" w:eastAsia="等线" w:cs="等线"/>
          </w:rPr>
          <w:fldChar w:fldCharType="end"/>
        </w:r>
      </w:del>
    </w:p>
    <w:p>
      <w:pPr>
        <w:pStyle w:val="4"/>
        <w:bidi w:val="0"/>
        <w:rPr>
          <w:del w:id="109" w:author="hhkj" w:date="2021-04-15T17:56:14Z"/>
          <w:rFonts w:hint="eastAsia" w:ascii="等线" w:hAnsi="等线" w:eastAsia="等线" w:cs="等线"/>
        </w:rPr>
      </w:pPr>
      <w:del w:id="110" w:author="hhkj" w:date="2021-04-15T17:56:14Z">
        <w:r>
          <w:rPr>
            <w:rFonts w:hint="eastAsia" w:ascii="等线" w:hAnsi="等线" w:eastAsia="等线" w:cs="等线"/>
          </w:rPr>
          <w:delText>8.微信分享</w:delText>
        </w:r>
      </w:del>
    </w:p>
    <w:p>
      <w:pPr>
        <w:pStyle w:val="4"/>
        <w:bidi w:val="0"/>
        <w:rPr>
          <w:del w:id="111" w:author="hhkj" w:date="2021-04-15T17:56:14Z"/>
          <w:rFonts w:hint="eastAsia" w:ascii="等线" w:hAnsi="等线" w:eastAsia="等线" w:cs="等线"/>
        </w:rPr>
      </w:pPr>
      <w:del w:id="112" w:author="hhkj" w:date="2021-04-15T17:56:14Z">
        <w:r>
          <w:rPr>
            <w:rFonts w:hint="eastAsia" w:ascii="等线" w:hAnsi="等线" w:eastAsia="等线" w:cs="等线"/>
          </w:rPr>
          <w:delText>使用目的：帮助用户分享内容至第三方应用</w:delText>
        </w:r>
      </w:del>
    </w:p>
    <w:p>
      <w:pPr>
        <w:pStyle w:val="4"/>
        <w:bidi w:val="0"/>
        <w:rPr>
          <w:del w:id="113" w:author="hhkj" w:date="2021-04-15T17:56:14Z"/>
          <w:rFonts w:hint="eastAsia" w:ascii="等线" w:hAnsi="等线" w:eastAsia="等线" w:cs="等线"/>
        </w:rPr>
      </w:pPr>
      <w:del w:id="114" w:author="hhkj" w:date="2021-04-15T17:56:14Z">
        <w:r>
          <w:rPr>
            <w:rFonts w:hint="eastAsia" w:ascii="等线" w:hAnsi="等线" w:eastAsia="等线" w:cs="等线"/>
          </w:rPr>
          <w:delText>收集数据类型：设备识别信息</w:delText>
        </w:r>
      </w:del>
    </w:p>
    <w:p>
      <w:pPr>
        <w:pStyle w:val="4"/>
        <w:bidi w:val="0"/>
        <w:rPr>
          <w:del w:id="115" w:author="hhkj" w:date="2021-04-15T17:56:14Z"/>
          <w:rFonts w:hint="eastAsia" w:ascii="等线" w:hAnsi="等线" w:eastAsia="等线" w:cs="等线"/>
        </w:rPr>
      </w:pPr>
      <w:del w:id="116" w:author="hhkj" w:date="2021-04-15T17:56:14Z">
        <w:r>
          <w:rPr>
            <w:rFonts w:hint="eastAsia" w:ascii="等线" w:hAnsi="等线" w:eastAsia="等线" w:cs="等线"/>
          </w:rPr>
          <w:delText>官网链接：</w:delText>
        </w:r>
      </w:del>
      <w:del w:id="117" w:author="hhkj" w:date="2021-04-15T17:56:14Z">
        <w:r>
          <w:rPr>
            <w:rFonts w:hint="eastAsia" w:ascii="等线" w:hAnsi="等线" w:eastAsia="等线" w:cs="等线"/>
          </w:rPr>
          <w:fldChar w:fldCharType="begin"/>
        </w:r>
      </w:del>
      <w:del w:id="118" w:author="hhkj" w:date="2021-04-15T17:56:14Z">
        <w:r>
          <w:rPr>
            <w:rFonts w:hint="eastAsia" w:ascii="等线" w:hAnsi="等线" w:eastAsia="等线" w:cs="等线"/>
          </w:rPr>
          <w:delInstrText xml:space="preserve"> HYPERLINK "https://open.weixin.qq.com/" </w:delInstrText>
        </w:r>
      </w:del>
      <w:del w:id="119" w:author="hhkj" w:date="2021-04-15T17:56:14Z">
        <w:r>
          <w:rPr>
            <w:rFonts w:hint="eastAsia" w:ascii="等线" w:hAnsi="等线" w:eastAsia="等线" w:cs="等线"/>
          </w:rPr>
          <w:fldChar w:fldCharType="separate"/>
        </w:r>
      </w:del>
      <w:del w:id="120" w:author="hhkj" w:date="2021-04-15T17:56:14Z">
        <w:r>
          <w:rPr>
            <w:rStyle w:val="8"/>
            <w:rFonts w:hint="eastAsia" w:ascii="等线" w:hAnsi="等线" w:eastAsia="等线" w:cs="等线"/>
            <w:i w:val="0"/>
            <w:caps w:val="0"/>
            <w:color w:val="0000EE"/>
            <w:spacing w:val="0"/>
            <w:szCs w:val="24"/>
            <w:u w:val="none"/>
            <w:shd w:val="clear" w:fill="FFFFFF"/>
            <w:vertAlign w:val="baseline"/>
          </w:rPr>
          <w:delText>https://open.weixin.qq.com/</w:delText>
        </w:r>
      </w:del>
      <w:del w:id="121" w:author="hhkj" w:date="2021-04-15T17:56:14Z">
        <w:r>
          <w:rPr>
            <w:rFonts w:hint="eastAsia" w:ascii="等线" w:hAnsi="等线" w:eastAsia="等线" w:cs="等线"/>
          </w:rPr>
          <w:fldChar w:fldCharType="end"/>
        </w:r>
      </w:del>
    </w:p>
    <w:p>
      <w:pPr>
        <w:pStyle w:val="4"/>
        <w:bidi w:val="0"/>
        <w:rPr>
          <w:del w:id="122" w:author="hhkj" w:date="2021-04-15T17:56:14Z"/>
          <w:rFonts w:hint="eastAsia" w:ascii="等线" w:hAnsi="等线" w:eastAsia="等线" w:cs="等线"/>
        </w:rPr>
      </w:pPr>
      <w:del w:id="123" w:author="hhkj" w:date="2021-04-15T17:56:14Z">
        <w:r>
          <w:rPr>
            <w:rFonts w:hint="eastAsia" w:ascii="等线" w:hAnsi="等线" w:eastAsia="等线" w:cs="等线"/>
          </w:rPr>
          <w:delText>9.微信支付</w:delText>
        </w:r>
      </w:del>
    </w:p>
    <w:p>
      <w:pPr>
        <w:pStyle w:val="4"/>
        <w:bidi w:val="0"/>
        <w:rPr>
          <w:del w:id="124" w:author="hhkj" w:date="2021-04-15T17:56:14Z"/>
          <w:rFonts w:hint="eastAsia" w:ascii="等线" w:hAnsi="等线" w:eastAsia="等线" w:cs="等线"/>
        </w:rPr>
      </w:pPr>
      <w:del w:id="125" w:author="hhkj" w:date="2021-04-15T17:56:14Z">
        <w:r>
          <w:rPr>
            <w:rFonts w:hint="eastAsia" w:ascii="等线" w:hAnsi="等线" w:eastAsia="等线" w:cs="等线"/>
          </w:rPr>
          <w:delText>使用目的：支付</w:delText>
        </w:r>
      </w:del>
    </w:p>
    <w:p>
      <w:pPr>
        <w:pStyle w:val="4"/>
        <w:bidi w:val="0"/>
        <w:rPr>
          <w:del w:id="126" w:author="hhkj" w:date="2021-04-15T17:56:14Z"/>
          <w:rFonts w:hint="eastAsia" w:ascii="等线" w:hAnsi="等线" w:eastAsia="等线" w:cs="等线"/>
        </w:rPr>
      </w:pPr>
      <w:del w:id="127" w:author="hhkj" w:date="2021-04-15T17:56:14Z">
        <w:r>
          <w:rPr>
            <w:rFonts w:hint="eastAsia" w:ascii="等线" w:hAnsi="等线" w:eastAsia="等线" w:cs="等线"/>
          </w:rPr>
          <w:delText>收集数据类型：设备识别信息</w:delText>
        </w:r>
      </w:del>
    </w:p>
    <w:p>
      <w:pPr>
        <w:pStyle w:val="4"/>
        <w:bidi w:val="0"/>
        <w:rPr>
          <w:del w:id="128" w:author="hhkj" w:date="2021-04-15T17:56:14Z"/>
          <w:rFonts w:hint="eastAsia" w:ascii="等线" w:hAnsi="等线" w:eastAsia="等线" w:cs="等线"/>
        </w:rPr>
      </w:pPr>
      <w:del w:id="129" w:author="hhkj" w:date="2021-04-15T17:56:14Z">
        <w:r>
          <w:rPr>
            <w:rFonts w:hint="eastAsia" w:ascii="等线" w:hAnsi="等线" w:eastAsia="等线" w:cs="等线"/>
          </w:rPr>
          <w:delText>官网链接：</w:delText>
        </w:r>
      </w:del>
      <w:del w:id="130" w:author="hhkj" w:date="2021-04-15T17:56:14Z">
        <w:r>
          <w:rPr>
            <w:rFonts w:hint="eastAsia" w:ascii="等线" w:hAnsi="等线" w:eastAsia="等线" w:cs="等线"/>
          </w:rPr>
          <w:fldChar w:fldCharType="begin"/>
        </w:r>
      </w:del>
      <w:del w:id="131" w:author="hhkj" w:date="2021-04-15T17:56:14Z">
        <w:r>
          <w:rPr>
            <w:rFonts w:hint="eastAsia" w:ascii="等线" w:hAnsi="等线" w:eastAsia="等线" w:cs="等线"/>
          </w:rPr>
          <w:delInstrText xml:space="preserve"> HYPERLINK "https://open.weixin.qq.com/" </w:delInstrText>
        </w:r>
      </w:del>
      <w:del w:id="132" w:author="hhkj" w:date="2021-04-15T17:56:14Z">
        <w:r>
          <w:rPr>
            <w:rFonts w:hint="eastAsia" w:ascii="等线" w:hAnsi="等线" w:eastAsia="等线" w:cs="等线"/>
          </w:rPr>
          <w:fldChar w:fldCharType="separate"/>
        </w:r>
      </w:del>
      <w:del w:id="133" w:author="hhkj" w:date="2021-04-15T17:56:14Z">
        <w:r>
          <w:rPr>
            <w:rStyle w:val="8"/>
            <w:rFonts w:hint="eastAsia" w:ascii="等线" w:hAnsi="等线" w:eastAsia="等线" w:cs="等线"/>
            <w:i w:val="0"/>
            <w:caps w:val="0"/>
            <w:color w:val="0000EE"/>
            <w:spacing w:val="0"/>
            <w:szCs w:val="24"/>
            <w:u w:val="none"/>
            <w:shd w:val="clear" w:fill="FFFFFF"/>
            <w:vertAlign w:val="baseline"/>
          </w:rPr>
          <w:delText>https://open.weixin.qq.com/</w:delText>
        </w:r>
      </w:del>
      <w:del w:id="134" w:author="hhkj" w:date="2021-04-15T17:56:14Z">
        <w:r>
          <w:rPr>
            <w:rFonts w:hint="eastAsia" w:ascii="等线" w:hAnsi="等线" w:eastAsia="等线" w:cs="等线"/>
          </w:rPr>
          <w:fldChar w:fldCharType="end"/>
        </w:r>
      </w:del>
    </w:p>
    <w:p>
      <w:pPr>
        <w:pStyle w:val="4"/>
        <w:bidi w:val="0"/>
        <w:rPr>
          <w:del w:id="135" w:author="hhkj" w:date="2021-04-15T17:56:14Z"/>
          <w:rFonts w:hint="eastAsia" w:ascii="等线" w:hAnsi="等线" w:eastAsia="等线" w:cs="等线"/>
        </w:rPr>
      </w:pPr>
      <w:del w:id="136" w:author="hhkj" w:date="2021-04-15T17:56:14Z">
        <w:r>
          <w:rPr>
            <w:rFonts w:hint="eastAsia" w:ascii="等线" w:hAnsi="等线" w:eastAsia="等线" w:cs="等线"/>
          </w:rPr>
          <w:delText>10.QQ分享</w:delText>
        </w:r>
      </w:del>
    </w:p>
    <w:p>
      <w:pPr>
        <w:pStyle w:val="4"/>
        <w:bidi w:val="0"/>
        <w:rPr>
          <w:del w:id="137" w:author="hhkj" w:date="2021-04-15T17:56:14Z"/>
          <w:rFonts w:hint="eastAsia" w:ascii="等线" w:hAnsi="等线" w:eastAsia="等线" w:cs="等线"/>
        </w:rPr>
      </w:pPr>
      <w:del w:id="138" w:author="hhkj" w:date="2021-04-15T17:56:14Z">
        <w:r>
          <w:rPr>
            <w:rFonts w:hint="eastAsia" w:ascii="等线" w:hAnsi="等线" w:eastAsia="等线" w:cs="等线"/>
          </w:rPr>
          <w:delText>使用目的：帮助用户分享内容至第三方应用</w:delText>
        </w:r>
      </w:del>
    </w:p>
    <w:p>
      <w:pPr>
        <w:pStyle w:val="4"/>
        <w:bidi w:val="0"/>
        <w:rPr>
          <w:del w:id="139" w:author="hhkj" w:date="2021-04-15T17:56:14Z"/>
          <w:rFonts w:hint="eastAsia" w:ascii="等线" w:hAnsi="等线" w:eastAsia="等线" w:cs="等线"/>
        </w:rPr>
      </w:pPr>
      <w:del w:id="140" w:author="hhkj" w:date="2021-04-15T17:56:14Z">
        <w:r>
          <w:rPr>
            <w:rFonts w:hint="eastAsia" w:ascii="等线" w:hAnsi="等线" w:eastAsia="等线" w:cs="等线"/>
          </w:rPr>
          <w:delText>收集数据类型：设备识别信息</w:delText>
        </w:r>
      </w:del>
    </w:p>
    <w:p>
      <w:pPr>
        <w:pStyle w:val="4"/>
        <w:bidi w:val="0"/>
        <w:rPr>
          <w:del w:id="141" w:author="hhkj" w:date="2021-04-15T17:56:14Z"/>
          <w:rFonts w:hint="eastAsia" w:ascii="等线" w:hAnsi="等线" w:eastAsia="等线" w:cs="等线"/>
        </w:rPr>
      </w:pPr>
      <w:del w:id="142" w:author="hhkj" w:date="2021-04-15T17:56:14Z">
        <w:r>
          <w:rPr>
            <w:rFonts w:hint="eastAsia" w:ascii="等线" w:hAnsi="等线" w:eastAsia="等线" w:cs="等线"/>
          </w:rPr>
          <w:delText>官网链接：</w:delText>
        </w:r>
      </w:del>
      <w:del w:id="143" w:author="hhkj" w:date="2021-04-15T17:56:14Z">
        <w:r>
          <w:rPr>
            <w:rFonts w:hint="eastAsia" w:ascii="等线" w:hAnsi="等线" w:eastAsia="等线" w:cs="等线"/>
          </w:rPr>
          <w:fldChar w:fldCharType="begin"/>
        </w:r>
      </w:del>
      <w:del w:id="144" w:author="hhkj" w:date="2021-04-15T17:56:14Z">
        <w:r>
          <w:rPr>
            <w:rFonts w:hint="eastAsia" w:ascii="等线" w:hAnsi="等线" w:eastAsia="等线" w:cs="等线"/>
          </w:rPr>
          <w:delInstrText xml:space="preserve"> HYPERLINK "https://open.tencent.com/" </w:delInstrText>
        </w:r>
      </w:del>
      <w:del w:id="145" w:author="hhkj" w:date="2021-04-15T17:56:14Z">
        <w:r>
          <w:rPr>
            <w:rFonts w:hint="eastAsia" w:ascii="等线" w:hAnsi="等线" w:eastAsia="等线" w:cs="等线"/>
          </w:rPr>
          <w:fldChar w:fldCharType="separate"/>
        </w:r>
      </w:del>
      <w:del w:id="146" w:author="hhkj" w:date="2021-04-15T17:56:14Z">
        <w:r>
          <w:rPr>
            <w:rStyle w:val="8"/>
            <w:rFonts w:hint="eastAsia" w:ascii="等线" w:hAnsi="等线" w:eastAsia="等线" w:cs="等线"/>
            <w:i w:val="0"/>
            <w:caps w:val="0"/>
            <w:color w:val="0000EE"/>
            <w:spacing w:val="0"/>
            <w:szCs w:val="24"/>
            <w:u w:val="none"/>
            <w:shd w:val="clear" w:fill="FFFFFF"/>
            <w:vertAlign w:val="baseline"/>
          </w:rPr>
          <w:delText>https://open.tencent.com/</w:delText>
        </w:r>
      </w:del>
      <w:del w:id="147" w:author="hhkj" w:date="2021-04-15T17:56:14Z">
        <w:r>
          <w:rPr>
            <w:rFonts w:hint="eastAsia" w:ascii="等线" w:hAnsi="等线" w:eastAsia="等线" w:cs="等线"/>
          </w:rPr>
          <w:fldChar w:fldCharType="end"/>
        </w:r>
      </w:del>
    </w:p>
    <w:p>
      <w:pPr>
        <w:pStyle w:val="4"/>
        <w:bidi w:val="0"/>
        <w:rPr>
          <w:del w:id="148" w:author="hhkj" w:date="2021-04-15T17:55:57Z"/>
          <w:rFonts w:hint="eastAsia" w:ascii="等线" w:hAnsi="等线" w:eastAsia="等线" w:cs="等线"/>
        </w:rPr>
      </w:pPr>
      <w:del w:id="149" w:author="hhkj" w:date="2021-04-15T17:55:57Z">
        <w:r>
          <w:rPr>
            <w:rFonts w:hint="eastAsia" w:ascii="等线" w:hAnsi="等线" w:eastAsia="等线" w:cs="等线"/>
          </w:rPr>
          <w:delText>11.钉钉分享</w:delText>
        </w:r>
      </w:del>
    </w:p>
    <w:p>
      <w:pPr>
        <w:pStyle w:val="4"/>
        <w:bidi w:val="0"/>
        <w:rPr>
          <w:del w:id="150" w:author="hhkj" w:date="2021-04-15T17:55:57Z"/>
          <w:rFonts w:hint="eastAsia" w:ascii="等线" w:hAnsi="等线" w:eastAsia="等线" w:cs="等线"/>
        </w:rPr>
      </w:pPr>
      <w:del w:id="151" w:author="hhkj" w:date="2021-04-15T17:55:57Z">
        <w:r>
          <w:rPr>
            <w:rFonts w:hint="eastAsia" w:ascii="等线" w:hAnsi="等线" w:eastAsia="等线" w:cs="等线"/>
          </w:rPr>
          <w:delText>使用目的：帮助用户分享内容至第三方应用</w:delText>
        </w:r>
      </w:del>
    </w:p>
    <w:p>
      <w:pPr>
        <w:pStyle w:val="4"/>
        <w:bidi w:val="0"/>
        <w:rPr>
          <w:del w:id="152" w:author="hhkj" w:date="2021-04-15T17:55:57Z"/>
          <w:rFonts w:hint="eastAsia" w:ascii="等线" w:hAnsi="等线" w:eastAsia="等线" w:cs="等线"/>
        </w:rPr>
      </w:pPr>
      <w:del w:id="153" w:author="hhkj" w:date="2021-04-15T17:55:57Z">
        <w:r>
          <w:rPr>
            <w:rFonts w:hint="eastAsia" w:ascii="等线" w:hAnsi="等线" w:eastAsia="等线" w:cs="等线"/>
          </w:rPr>
          <w:delText>收集数据类型：设备识别信息</w:delText>
        </w:r>
      </w:del>
    </w:p>
    <w:p>
      <w:pPr>
        <w:pStyle w:val="4"/>
        <w:bidi w:val="0"/>
        <w:rPr>
          <w:del w:id="154" w:author="hhkj" w:date="2021-04-15T17:55:57Z"/>
          <w:rFonts w:hint="eastAsia" w:ascii="等线" w:hAnsi="等线" w:eastAsia="等线" w:cs="等线"/>
        </w:rPr>
      </w:pPr>
      <w:del w:id="155" w:author="hhkj" w:date="2021-04-15T17:55:57Z">
        <w:r>
          <w:rPr>
            <w:rFonts w:hint="eastAsia" w:ascii="等线" w:hAnsi="等线" w:eastAsia="等线" w:cs="等线"/>
          </w:rPr>
          <w:delText>官网链接：</w:delText>
        </w:r>
      </w:del>
      <w:del w:id="156" w:author="hhkj" w:date="2021-04-15T17:55:57Z">
        <w:r>
          <w:rPr>
            <w:rFonts w:hint="eastAsia" w:ascii="等线" w:hAnsi="等线" w:eastAsia="等线" w:cs="等线"/>
          </w:rPr>
          <w:fldChar w:fldCharType="begin"/>
        </w:r>
      </w:del>
      <w:del w:id="157" w:author="hhkj" w:date="2021-04-15T17:55:57Z">
        <w:r>
          <w:rPr>
            <w:rFonts w:hint="eastAsia" w:ascii="等线" w:hAnsi="等线" w:eastAsia="等线" w:cs="等线"/>
          </w:rPr>
          <w:delInstrText xml:space="preserve"> HYPERLINK "https://ding-doc.dingtalk.com/doc" \l "/native/oguxo2" </w:delInstrText>
        </w:r>
      </w:del>
      <w:del w:id="158" w:author="hhkj" w:date="2021-04-15T17:55:57Z">
        <w:r>
          <w:rPr>
            <w:rFonts w:hint="eastAsia" w:ascii="等线" w:hAnsi="等线" w:eastAsia="等线" w:cs="等线"/>
          </w:rPr>
          <w:fldChar w:fldCharType="separate"/>
        </w:r>
      </w:del>
      <w:del w:id="159" w:author="hhkj" w:date="2021-04-15T17:55:57Z">
        <w:r>
          <w:rPr>
            <w:rStyle w:val="8"/>
            <w:rFonts w:hint="eastAsia" w:ascii="等线" w:hAnsi="等线" w:eastAsia="等线" w:cs="等线"/>
            <w:i w:val="0"/>
            <w:caps w:val="0"/>
            <w:color w:val="0000EE"/>
            <w:spacing w:val="0"/>
            <w:szCs w:val="24"/>
            <w:u w:val="none"/>
            <w:shd w:val="clear" w:fill="FFFFFF"/>
            <w:vertAlign w:val="baseline"/>
          </w:rPr>
          <w:delText>https://ding-doc.dingtalk.com/doc#/native/oguxo2</w:delText>
        </w:r>
      </w:del>
      <w:del w:id="160" w:author="hhkj" w:date="2021-04-15T17:55:57Z">
        <w:r>
          <w:rPr>
            <w:rFonts w:hint="eastAsia" w:ascii="等线" w:hAnsi="等线" w:eastAsia="等线" w:cs="等线"/>
          </w:rPr>
          <w:fldChar w:fldCharType="end"/>
        </w:r>
      </w:del>
    </w:p>
    <w:p>
      <w:pPr>
        <w:pStyle w:val="4"/>
        <w:bidi w:val="0"/>
        <w:rPr>
          <w:del w:id="161" w:author="hhkj" w:date="2021-04-15T17:57:05Z"/>
          <w:rFonts w:hint="eastAsia" w:ascii="等线" w:hAnsi="等线" w:eastAsia="等线" w:cs="等线"/>
        </w:rPr>
      </w:pPr>
      <w:del w:id="162" w:author="hhkj" w:date="2021-04-15T17:57:05Z">
        <w:r>
          <w:rPr>
            <w:rFonts w:hint="eastAsia" w:ascii="等线" w:hAnsi="等线" w:eastAsia="等线" w:cs="等线"/>
          </w:rPr>
          <w:delText>12.小米PUSH</w:delText>
        </w:r>
      </w:del>
    </w:p>
    <w:p>
      <w:pPr>
        <w:pStyle w:val="4"/>
        <w:bidi w:val="0"/>
        <w:rPr>
          <w:del w:id="163" w:author="hhkj" w:date="2021-04-15T17:57:05Z"/>
          <w:rFonts w:hint="eastAsia" w:ascii="等线" w:hAnsi="等线" w:eastAsia="等线" w:cs="等线"/>
        </w:rPr>
      </w:pPr>
      <w:del w:id="164" w:author="hhkj" w:date="2021-04-15T17:57:05Z">
        <w:r>
          <w:rPr>
            <w:rFonts w:hint="eastAsia" w:ascii="等线" w:hAnsi="等线" w:eastAsia="等线" w:cs="等线"/>
          </w:rPr>
          <w:delText>使用目的：推送消息</w:delText>
        </w:r>
      </w:del>
    </w:p>
    <w:p>
      <w:pPr>
        <w:pStyle w:val="4"/>
        <w:bidi w:val="0"/>
        <w:rPr>
          <w:del w:id="165" w:author="hhkj" w:date="2021-04-15T17:57:05Z"/>
          <w:rFonts w:hint="eastAsia" w:ascii="等线" w:hAnsi="等线" w:eastAsia="等线" w:cs="等线"/>
        </w:rPr>
      </w:pPr>
      <w:del w:id="166" w:author="hhkj" w:date="2021-04-15T17:57:05Z">
        <w:r>
          <w:rPr>
            <w:rFonts w:hint="eastAsia" w:ascii="等线" w:hAnsi="等线" w:eastAsia="等线" w:cs="等线"/>
          </w:rPr>
          <w:delText>收集数据类型：设备识别信息</w:delText>
        </w:r>
      </w:del>
    </w:p>
    <w:p>
      <w:pPr>
        <w:pStyle w:val="4"/>
        <w:bidi w:val="0"/>
        <w:rPr>
          <w:del w:id="167" w:author="hhkj" w:date="2021-04-15T17:57:05Z"/>
          <w:rFonts w:hint="eastAsia" w:ascii="等线" w:hAnsi="等线" w:eastAsia="等线" w:cs="等线"/>
        </w:rPr>
      </w:pPr>
      <w:del w:id="168" w:author="hhkj" w:date="2021-04-15T17:57:05Z">
        <w:r>
          <w:rPr>
            <w:rFonts w:hint="eastAsia" w:ascii="等线" w:hAnsi="等线" w:eastAsia="等线" w:cs="等线"/>
          </w:rPr>
          <w:delText>官网链接：</w:delText>
        </w:r>
      </w:del>
      <w:del w:id="169" w:author="hhkj" w:date="2021-04-15T17:57:05Z">
        <w:r>
          <w:rPr>
            <w:rFonts w:hint="eastAsia" w:ascii="等线" w:hAnsi="等线" w:eastAsia="等线" w:cs="等线"/>
          </w:rPr>
          <w:fldChar w:fldCharType="begin"/>
        </w:r>
      </w:del>
      <w:del w:id="170" w:author="hhkj" w:date="2021-04-15T17:57:05Z">
        <w:r>
          <w:rPr>
            <w:rFonts w:hint="eastAsia" w:ascii="等线" w:hAnsi="等线" w:eastAsia="等线" w:cs="等线"/>
          </w:rPr>
          <w:delInstrText xml:space="preserve"> HYPERLINK "https://dev.mi.com/console/appservice/push.html" </w:delInstrText>
        </w:r>
      </w:del>
      <w:del w:id="171" w:author="hhkj" w:date="2021-04-15T17:57:05Z">
        <w:r>
          <w:rPr>
            <w:rFonts w:hint="eastAsia" w:ascii="等线" w:hAnsi="等线" w:eastAsia="等线" w:cs="等线"/>
          </w:rPr>
          <w:fldChar w:fldCharType="separate"/>
        </w:r>
      </w:del>
      <w:del w:id="172" w:author="hhkj" w:date="2021-04-15T17:57:05Z">
        <w:r>
          <w:rPr>
            <w:rStyle w:val="8"/>
            <w:rFonts w:hint="eastAsia" w:ascii="等线" w:hAnsi="等线" w:eastAsia="等线" w:cs="等线"/>
            <w:i w:val="0"/>
            <w:caps w:val="0"/>
            <w:color w:val="0000EE"/>
            <w:spacing w:val="0"/>
            <w:szCs w:val="24"/>
            <w:u w:val="none"/>
            <w:shd w:val="clear" w:fill="FFFFFF"/>
            <w:vertAlign w:val="baseline"/>
          </w:rPr>
          <w:delText>https://dev.mi.com/console/appservice/push.html</w:delText>
        </w:r>
      </w:del>
      <w:del w:id="173" w:author="hhkj" w:date="2021-04-15T17:57:05Z">
        <w:r>
          <w:rPr>
            <w:rFonts w:hint="eastAsia" w:ascii="等线" w:hAnsi="等线" w:eastAsia="等线" w:cs="等线"/>
          </w:rPr>
          <w:fldChar w:fldCharType="end"/>
        </w:r>
      </w:del>
    </w:p>
    <w:p>
      <w:pPr>
        <w:pStyle w:val="4"/>
        <w:bidi w:val="0"/>
        <w:rPr>
          <w:del w:id="174" w:author="hhkj" w:date="2021-04-15T17:57:05Z"/>
          <w:rFonts w:hint="eastAsia" w:ascii="等线" w:hAnsi="等线" w:eastAsia="等线" w:cs="等线"/>
        </w:rPr>
      </w:pPr>
      <w:del w:id="175" w:author="hhkj" w:date="2021-04-15T17:57:05Z">
        <w:r>
          <w:rPr>
            <w:rFonts w:hint="eastAsia" w:ascii="等线" w:hAnsi="等线" w:eastAsia="等线" w:cs="等线"/>
          </w:rPr>
          <w:delText>13.魅族PUSH</w:delText>
        </w:r>
      </w:del>
    </w:p>
    <w:p>
      <w:pPr>
        <w:pStyle w:val="4"/>
        <w:bidi w:val="0"/>
        <w:rPr>
          <w:del w:id="176" w:author="hhkj" w:date="2021-04-15T17:57:05Z"/>
          <w:rFonts w:hint="eastAsia" w:ascii="等线" w:hAnsi="等线" w:eastAsia="等线" w:cs="等线"/>
        </w:rPr>
      </w:pPr>
      <w:del w:id="177" w:author="hhkj" w:date="2021-04-15T17:57:05Z">
        <w:r>
          <w:rPr>
            <w:rFonts w:hint="eastAsia" w:ascii="等线" w:hAnsi="等线" w:eastAsia="等线" w:cs="等线"/>
          </w:rPr>
          <w:delText>使用目的：推送消息</w:delText>
        </w:r>
      </w:del>
    </w:p>
    <w:p>
      <w:pPr>
        <w:pStyle w:val="4"/>
        <w:bidi w:val="0"/>
        <w:rPr>
          <w:del w:id="178" w:author="hhkj" w:date="2021-04-15T17:57:05Z"/>
          <w:rFonts w:hint="eastAsia" w:ascii="等线" w:hAnsi="等线" w:eastAsia="等线" w:cs="等线"/>
        </w:rPr>
      </w:pPr>
      <w:del w:id="179" w:author="hhkj" w:date="2021-04-15T17:57:05Z">
        <w:r>
          <w:rPr>
            <w:rFonts w:hint="eastAsia" w:ascii="等线" w:hAnsi="等线" w:eastAsia="等线" w:cs="等线"/>
          </w:rPr>
          <w:delText>收集数据类型：设备识别信息</w:delText>
        </w:r>
      </w:del>
    </w:p>
    <w:p>
      <w:pPr>
        <w:pStyle w:val="4"/>
        <w:bidi w:val="0"/>
        <w:rPr>
          <w:del w:id="180" w:author="hhkj" w:date="2021-04-15T17:57:05Z"/>
          <w:rFonts w:hint="eastAsia" w:ascii="等线" w:hAnsi="等线" w:eastAsia="等线" w:cs="等线"/>
        </w:rPr>
      </w:pPr>
      <w:del w:id="181" w:author="hhkj" w:date="2021-04-15T17:57:05Z">
        <w:r>
          <w:rPr>
            <w:rFonts w:hint="eastAsia" w:ascii="等线" w:hAnsi="等线" w:eastAsia="等线" w:cs="等线"/>
          </w:rPr>
          <w:delText>官网链接：</w:delText>
        </w:r>
      </w:del>
      <w:del w:id="182" w:author="hhkj" w:date="2021-04-15T17:57:05Z">
        <w:r>
          <w:rPr>
            <w:rFonts w:hint="eastAsia" w:ascii="等线" w:hAnsi="等线" w:eastAsia="等线" w:cs="等线"/>
          </w:rPr>
          <w:fldChar w:fldCharType="begin"/>
        </w:r>
      </w:del>
      <w:del w:id="183" w:author="hhkj" w:date="2021-04-15T17:57:05Z">
        <w:r>
          <w:rPr>
            <w:rFonts w:hint="eastAsia" w:ascii="等线" w:hAnsi="等线" w:eastAsia="等线" w:cs="等线"/>
          </w:rPr>
          <w:delInstrText xml:space="preserve"> HYPERLINK "https://open.flyme.cn/open-web/views/push.html" </w:delInstrText>
        </w:r>
      </w:del>
      <w:del w:id="184" w:author="hhkj" w:date="2021-04-15T17:57:05Z">
        <w:r>
          <w:rPr>
            <w:rFonts w:hint="eastAsia" w:ascii="等线" w:hAnsi="等线" w:eastAsia="等线" w:cs="等线"/>
          </w:rPr>
          <w:fldChar w:fldCharType="separate"/>
        </w:r>
      </w:del>
      <w:del w:id="185" w:author="hhkj" w:date="2021-04-15T17:57:05Z">
        <w:r>
          <w:rPr>
            <w:rStyle w:val="8"/>
            <w:rFonts w:hint="eastAsia" w:ascii="等线" w:hAnsi="等线" w:eastAsia="等线" w:cs="等线"/>
            <w:i w:val="0"/>
            <w:caps w:val="0"/>
            <w:color w:val="0000EE"/>
            <w:spacing w:val="0"/>
            <w:szCs w:val="24"/>
            <w:u w:val="none"/>
            <w:shd w:val="clear" w:fill="FFFFFF"/>
            <w:vertAlign w:val="baseline"/>
          </w:rPr>
          <w:delText>https://open.flyme.cn/open-web/views/push.html</w:delText>
        </w:r>
      </w:del>
      <w:del w:id="186" w:author="hhkj" w:date="2021-04-15T17:57:05Z">
        <w:r>
          <w:rPr>
            <w:rFonts w:hint="eastAsia" w:ascii="等线" w:hAnsi="等线" w:eastAsia="等线" w:cs="等线"/>
          </w:rPr>
          <w:fldChar w:fldCharType="end"/>
        </w:r>
      </w:del>
    </w:p>
    <w:p>
      <w:pPr>
        <w:pStyle w:val="4"/>
        <w:bidi w:val="0"/>
        <w:rPr>
          <w:del w:id="187" w:author="hhkj" w:date="2021-04-15T17:57:05Z"/>
          <w:rFonts w:hint="eastAsia" w:ascii="等线" w:hAnsi="等线" w:eastAsia="等线" w:cs="等线"/>
        </w:rPr>
      </w:pPr>
      <w:del w:id="188" w:author="hhkj" w:date="2021-04-15T17:57:05Z">
        <w:r>
          <w:rPr>
            <w:rFonts w:hint="eastAsia" w:ascii="等线" w:hAnsi="等线" w:eastAsia="等线" w:cs="等线"/>
          </w:rPr>
          <w:delText>14.华为PUSH</w:delText>
        </w:r>
      </w:del>
    </w:p>
    <w:p>
      <w:pPr>
        <w:pStyle w:val="4"/>
        <w:bidi w:val="0"/>
        <w:rPr>
          <w:del w:id="189" w:author="hhkj" w:date="2021-04-15T17:57:05Z"/>
          <w:rFonts w:hint="eastAsia" w:ascii="等线" w:hAnsi="等线" w:eastAsia="等线" w:cs="等线"/>
        </w:rPr>
      </w:pPr>
      <w:del w:id="190" w:author="hhkj" w:date="2021-04-15T17:57:05Z">
        <w:r>
          <w:rPr>
            <w:rFonts w:hint="eastAsia" w:ascii="等线" w:hAnsi="等线" w:eastAsia="等线" w:cs="等线"/>
          </w:rPr>
          <w:delText>使用目的：推送消息</w:delText>
        </w:r>
      </w:del>
    </w:p>
    <w:p>
      <w:pPr>
        <w:pStyle w:val="4"/>
        <w:bidi w:val="0"/>
        <w:rPr>
          <w:del w:id="191" w:author="hhkj" w:date="2021-04-15T17:57:05Z"/>
          <w:rFonts w:hint="eastAsia" w:ascii="等线" w:hAnsi="等线" w:eastAsia="等线" w:cs="等线"/>
        </w:rPr>
      </w:pPr>
      <w:del w:id="192" w:author="hhkj" w:date="2021-04-15T17:57:05Z">
        <w:r>
          <w:rPr>
            <w:rFonts w:hint="eastAsia" w:ascii="等线" w:hAnsi="等线" w:eastAsia="等线" w:cs="等线"/>
          </w:rPr>
          <w:delText>收集数据类型：设备识别信息</w:delText>
        </w:r>
      </w:del>
    </w:p>
    <w:p>
      <w:pPr>
        <w:pStyle w:val="4"/>
        <w:bidi w:val="0"/>
        <w:rPr>
          <w:del w:id="193" w:author="hhkj" w:date="2021-04-15T17:57:05Z"/>
          <w:rFonts w:hint="eastAsia" w:ascii="等线" w:hAnsi="等线" w:eastAsia="等线" w:cs="等线"/>
        </w:rPr>
      </w:pPr>
      <w:del w:id="194" w:author="hhkj" w:date="2021-04-15T17:57:05Z">
        <w:r>
          <w:rPr>
            <w:rFonts w:hint="eastAsia" w:ascii="等线" w:hAnsi="等线" w:eastAsia="等线" w:cs="等线"/>
          </w:rPr>
          <w:delText>官网链接：</w:delText>
        </w:r>
      </w:del>
      <w:del w:id="195" w:author="hhkj" w:date="2021-04-15T17:57:05Z">
        <w:r>
          <w:rPr>
            <w:rFonts w:hint="eastAsia" w:ascii="等线" w:hAnsi="等线" w:eastAsia="等线" w:cs="等线"/>
          </w:rPr>
          <w:fldChar w:fldCharType="begin"/>
        </w:r>
      </w:del>
      <w:del w:id="196" w:author="hhkj" w:date="2021-04-15T17:57:05Z">
        <w:r>
          <w:rPr>
            <w:rFonts w:hint="eastAsia" w:ascii="等线" w:hAnsi="等线" w:eastAsia="等线" w:cs="等线"/>
          </w:rPr>
          <w:delInstrText xml:space="preserve"> HYPERLINK "https://developer.huawei.com/consumer/cn/service/hms/pushservice.html" </w:delInstrText>
        </w:r>
      </w:del>
      <w:del w:id="197" w:author="hhkj" w:date="2021-04-15T17:57:05Z">
        <w:r>
          <w:rPr>
            <w:rFonts w:hint="eastAsia" w:ascii="等线" w:hAnsi="等线" w:eastAsia="等线" w:cs="等线"/>
          </w:rPr>
          <w:fldChar w:fldCharType="separate"/>
        </w:r>
      </w:del>
      <w:del w:id="198" w:author="hhkj" w:date="2021-04-15T17:57:05Z">
        <w:r>
          <w:rPr>
            <w:rStyle w:val="8"/>
            <w:rFonts w:hint="eastAsia" w:ascii="等线" w:hAnsi="等线" w:eastAsia="等线" w:cs="等线"/>
            <w:i w:val="0"/>
            <w:caps w:val="0"/>
            <w:color w:val="0000EE"/>
            <w:spacing w:val="0"/>
            <w:szCs w:val="24"/>
            <w:u w:val="none"/>
            <w:shd w:val="clear" w:fill="FFFFFF"/>
            <w:vertAlign w:val="baseline"/>
          </w:rPr>
          <w:delText>https://developer.huawei.com/consumer/cn/service/hms/pushservice.html</w:delText>
        </w:r>
      </w:del>
      <w:del w:id="199" w:author="hhkj" w:date="2021-04-15T17:57:05Z">
        <w:r>
          <w:rPr>
            <w:rFonts w:hint="eastAsia" w:ascii="等线" w:hAnsi="等线" w:eastAsia="等线" w:cs="等线"/>
          </w:rPr>
          <w:fldChar w:fldCharType="end"/>
        </w:r>
      </w:del>
    </w:p>
    <w:p>
      <w:pPr>
        <w:pStyle w:val="4"/>
        <w:bidi w:val="0"/>
        <w:rPr>
          <w:del w:id="200" w:author="hhkj" w:date="2021-04-15T17:57:05Z"/>
          <w:rFonts w:hint="eastAsia" w:ascii="等线" w:hAnsi="等线" w:eastAsia="等线" w:cs="等线"/>
        </w:rPr>
      </w:pPr>
      <w:del w:id="201" w:author="hhkj" w:date="2021-04-15T17:57:05Z">
        <w:r>
          <w:rPr>
            <w:rFonts w:hint="eastAsia" w:ascii="等线" w:hAnsi="等线" w:eastAsia="等线" w:cs="等线"/>
          </w:rPr>
          <w:delText>15.OPPO PUSH</w:delText>
        </w:r>
      </w:del>
    </w:p>
    <w:p>
      <w:pPr>
        <w:pStyle w:val="4"/>
        <w:bidi w:val="0"/>
        <w:rPr>
          <w:del w:id="202" w:author="hhkj" w:date="2021-04-15T17:57:05Z"/>
          <w:rFonts w:hint="eastAsia" w:ascii="等线" w:hAnsi="等线" w:eastAsia="等线" w:cs="等线"/>
        </w:rPr>
      </w:pPr>
      <w:del w:id="203" w:author="hhkj" w:date="2021-04-15T17:57:05Z">
        <w:r>
          <w:rPr>
            <w:rFonts w:hint="eastAsia" w:ascii="等线" w:hAnsi="等线" w:eastAsia="等线" w:cs="等线"/>
          </w:rPr>
          <w:delText>使用目的：推送消息</w:delText>
        </w:r>
      </w:del>
    </w:p>
    <w:p>
      <w:pPr>
        <w:pStyle w:val="4"/>
        <w:bidi w:val="0"/>
        <w:rPr>
          <w:del w:id="204" w:author="hhkj" w:date="2021-04-15T17:57:05Z"/>
          <w:rFonts w:hint="eastAsia" w:ascii="等线" w:hAnsi="等线" w:eastAsia="等线" w:cs="等线"/>
        </w:rPr>
      </w:pPr>
      <w:del w:id="205" w:author="hhkj" w:date="2021-04-15T17:57:05Z">
        <w:r>
          <w:rPr>
            <w:rFonts w:hint="eastAsia" w:ascii="等线" w:hAnsi="等线" w:eastAsia="等线" w:cs="等线"/>
          </w:rPr>
          <w:delText>收集数据类型：设备识别信息</w:delText>
        </w:r>
      </w:del>
    </w:p>
    <w:p>
      <w:pPr>
        <w:pStyle w:val="4"/>
        <w:bidi w:val="0"/>
        <w:rPr>
          <w:del w:id="206" w:author="hhkj" w:date="2021-04-15T17:57:05Z"/>
          <w:rFonts w:hint="eastAsia" w:ascii="等线" w:hAnsi="等线" w:eastAsia="等线" w:cs="等线"/>
        </w:rPr>
      </w:pPr>
      <w:del w:id="207" w:author="hhkj" w:date="2021-04-15T17:57:05Z">
        <w:r>
          <w:rPr>
            <w:rFonts w:hint="eastAsia" w:ascii="等线" w:hAnsi="等线" w:eastAsia="等线" w:cs="等线"/>
          </w:rPr>
          <w:delText>官网链接：</w:delText>
        </w:r>
      </w:del>
      <w:del w:id="208" w:author="hhkj" w:date="2021-04-15T17:57:05Z">
        <w:r>
          <w:rPr>
            <w:rFonts w:hint="eastAsia" w:ascii="等线" w:hAnsi="等线" w:eastAsia="等线" w:cs="等线"/>
          </w:rPr>
          <w:fldChar w:fldCharType="begin"/>
        </w:r>
      </w:del>
      <w:del w:id="209" w:author="hhkj" w:date="2021-04-15T17:57:05Z">
        <w:r>
          <w:rPr>
            <w:rFonts w:hint="eastAsia" w:ascii="等线" w:hAnsi="等线" w:eastAsia="等线" w:cs="等线"/>
          </w:rPr>
          <w:delInstrText xml:space="preserve"> HYPERLINK "https://open.oppomobile.com/wiki/doc" \l "id=10196" \t "https://sf1-hscdn-tos.pstatp.com/obj/ies-hotsoon-draft/toutiaoGIP/_blank" </w:delInstrText>
        </w:r>
      </w:del>
      <w:del w:id="210" w:author="hhkj" w:date="2021-04-15T17:57:05Z">
        <w:r>
          <w:rPr>
            <w:rFonts w:hint="eastAsia" w:ascii="等线" w:hAnsi="等线" w:eastAsia="等线" w:cs="等线"/>
          </w:rPr>
          <w:fldChar w:fldCharType="separate"/>
        </w:r>
      </w:del>
      <w:del w:id="211" w:author="hhkj" w:date="2021-04-15T17:57:05Z">
        <w:r>
          <w:rPr>
            <w:rStyle w:val="8"/>
            <w:rFonts w:hint="eastAsia" w:ascii="等线" w:hAnsi="等线" w:eastAsia="等线" w:cs="等线"/>
            <w:i w:val="0"/>
            <w:caps w:val="0"/>
            <w:color w:val="0000EE"/>
            <w:spacing w:val="0"/>
            <w:szCs w:val="24"/>
            <w:u w:val="none"/>
            <w:shd w:val="clear" w:fill="FFFFFF"/>
            <w:vertAlign w:val="baseline"/>
          </w:rPr>
          <w:delText>https://open.oppomobile.com/wiki/doc#id=10196</w:delText>
        </w:r>
      </w:del>
      <w:del w:id="212" w:author="hhkj" w:date="2021-04-15T17:57:05Z">
        <w:r>
          <w:rPr>
            <w:rFonts w:hint="eastAsia" w:ascii="等线" w:hAnsi="等线" w:eastAsia="等线" w:cs="等线"/>
          </w:rPr>
          <w:fldChar w:fldCharType="end"/>
        </w:r>
      </w:del>
    </w:p>
    <w:p>
      <w:pPr>
        <w:pStyle w:val="4"/>
        <w:bidi w:val="0"/>
        <w:rPr>
          <w:del w:id="213" w:author="hhkj" w:date="2021-04-15T17:57:05Z"/>
          <w:rFonts w:hint="eastAsia" w:ascii="等线" w:hAnsi="等线" w:eastAsia="等线" w:cs="等线"/>
        </w:rPr>
      </w:pPr>
      <w:del w:id="214" w:author="hhkj" w:date="2021-04-15T17:57:05Z">
        <w:r>
          <w:rPr>
            <w:rFonts w:hint="eastAsia" w:ascii="等线" w:hAnsi="等线" w:eastAsia="等线" w:cs="等线"/>
          </w:rPr>
          <w:delText>16.VIVO PUSH</w:delText>
        </w:r>
      </w:del>
    </w:p>
    <w:p>
      <w:pPr>
        <w:pStyle w:val="4"/>
        <w:bidi w:val="0"/>
        <w:rPr>
          <w:del w:id="215" w:author="hhkj" w:date="2021-04-15T17:57:05Z"/>
          <w:rFonts w:hint="eastAsia" w:ascii="等线" w:hAnsi="等线" w:eastAsia="等线" w:cs="等线"/>
        </w:rPr>
      </w:pPr>
      <w:del w:id="216" w:author="hhkj" w:date="2021-04-15T17:57:05Z">
        <w:r>
          <w:rPr>
            <w:rFonts w:hint="eastAsia" w:ascii="等线" w:hAnsi="等线" w:eastAsia="等线" w:cs="等线"/>
          </w:rPr>
          <w:delText>使用目的：推送消息</w:delText>
        </w:r>
      </w:del>
    </w:p>
    <w:p>
      <w:pPr>
        <w:pStyle w:val="4"/>
        <w:bidi w:val="0"/>
        <w:rPr>
          <w:del w:id="217" w:author="hhkj" w:date="2021-04-15T17:57:05Z"/>
          <w:rFonts w:hint="eastAsia" w:ascii="等线" w:hAnsi="等线" w:eastAsia="等线" w:cs="等线"/>
        </w:rPr>
      </w:pPr>
      <w:del w:id="218" w:author="hhkj" w:date="2021-04-15T17:57:05Z">
        <w:r>
          <w:rPr>
            <w:rFonts w:hint="eastAsia" w:ascii="等线" w:hAnsi="等线" w:eastAsia="等线" w:cs="等线"/>
          </w:rPr>
          <w:delText>收集数据类型：设备识别信息</w:delText>
        </w:r>
      </w:del>
    </w:p>
    <w:p>
      <w:pPr>
        <w:pStyle w:val="4"/>
        <w:bidi w:val="0"/>
        <w:rPr>
          <w:del w:id="219" w:author="hhkj" w:date="2021-04-15T17:57:05Z"/>
          <w:rFonts w:hint="eastAsia" w:ascii="等线" w:hAnsi="等线" w:eastAsia="等线" w:cs="等线"/>
        </w:rPr>
      </w:pPr>
      <w:del w:id="220" w:author="hhkj" w:date="2021-04-15T17:57:05Z">
        <w:r>
          <w:rPr>
            <w:rFonts w:hint="eastAsia" w:ascii="等线" w:hAnsi="等线" w:eastAsia="等线" w:cs="等线"/>
          </w:rPr>
          <w:delText>官网链接：</w:delText>
        </w:r>
      </w:del>
      <w:del w:id="221" w:author="hhkj" w:date="2021-04-15T17:57:05Z">
        <w:r>
          <w:rPr>
            <w:rFonts w:hint="eastAsia" w:ascii="等线" w:hAnsi="等线" w:eastAsia="等线" w:cs="等线"/>
          </w:rPr>
          <w:fldChar w:fldCharType="begin"/>
        </w:r>
      </w:del>
      <w:del w:id="222" w:author="hhkj" w:date="2021-04-15T17:57:05Z">
        <w:r>
          <w:rPr>
            <w:rFonts w:hint="eastAsia" w:ascii="等线" w:hAnsi="等线" w:eastAsia="等线" w:cs="等线"/>
          </w:rPr>
          <w:delInstrText xml:space="preserve"> HYPERLINK "https://dev.vivo.com.cn/documentCenter/doc/233" \t "https://sf1-hscdn-tos.pstatp.com/obj/ies-hotsoon-draft/toutiaoGIP/_blank" </w:delInstrText>
        </w:r>
      </w:del>
      <w:del w:id="223" w:author="hhkj" w:date="2021-04-15T17:57:05Z">
        <w:r>
          <w:rPr>
            <w:rFonts w:hint="eastAsia" w:ascii="等线" w:hAnsi="等线" w:eastAsia="等线" w:cs="等线"/>
          </w:rPr>
          <w:fldChar w:fldCharType="separate"/>
        </w:r>
      </w:del>
      <w:del w:id="224" w:author="hhkj" w:date="2021-04-15T17:57:05Z">
        <w:r>
          <w:rPr>
            <w:rStyle w:val="8"/>
            <w:rFonts w:hint="eastAsia" w:ascii="等线" w:hAnsi="等线" w:eastAsia="等线" w:cs="等线"/>
            <w:i w:val="0"/>
            <w:caps w:val="0"/>
            <w:color w:val="0000EE"/>
            <w:spacing w:val="0"/>
            <w:szCs w:val="24"/>
            <w:u w:val="none"/>
            <w:shd w:val="clear" w:fill="FFFFFF"/>
            <w:vertAlign w:val="baseline"/>
          </w:rPr>
          <w:delText>https://dev.vivo.com.cn/documentCenter/doc/233</w:delText>
        </w:r>
      </w:del>
      <w:del w:id="225" w:author="hhkj" w:date="2021-04-15T17:57:05Z">
        <w:r>
          <w:rPr>
            <w:rFonts w:hint="eastAsia" w:ascii="等线" w:hAnsi="等线" w:eastAsia="等线" w:cs="等线"/>
          </w:rPr>
          <w:fldChar w:fldCharType="end"/>
        </w:r>
      </w:del>
    </w:p>
    <w:p>
      <w:pPr>
        <w:pStyle w:val="4"/>
        <w:bidi w:val="0"/>
        <w:rPr>
          <w:del w:id="226" w:author="hhkj" w:date="2021-04-15T17:56:48Z"/>
          <w:rFonts w:hint="eastAsia" w:ascii="等线" w:hAnsi="等线" w:eastAsia="等线" w:cs="等线"/>
        </w:rPr>
      </w:pPr>
      <w:del w:id="227" w:author="hhkj" w:date="2021-04-15T17:56:48Z">
        <w:r>
          <w:rPr>
            <w:rFonts w:hint="eastAsia" w:ascii="等线" w:hAnsi="等线" w:eastAsia="等线" w:cs="等线"/>
          </w:rPr>
          <w:delText>17.移动一键登录</w:delText>
        </w:r>
      </w:del>
    </w:p>
    <w:p>
      <w:pPr>
        <w:pStyle w:val="4"/>
        <w:bidi w:val="0"/>
        <w:rPr>
          <w:del w:id="228" w:author="hhkj" w:date="2021-04-15T17:56:48Z"/>
          <w:rFonts w:hint="eastAsia" w:ascii="等线" w:hAnsi="等线" w:eastAsia="等线" w:cs="等线"/>
        </w:rPr>
      </w:pPr>
      <w:del w:id="229" w:author="hhkj" w:date="2021-04-15T17:56:48Z">
        <w:r>
          <w:rPr>
            <w:rFonts w:hint="eastAsia" w:ascii="等线" w:hAnsi="等线" w:eastAsia="等线" w:cs="等线"/>
          </w:rPr>
          <w:delText>使用目的：一键登录</w:delText>
        </w:r>
      </w:del>
    </w:p>
    <w:p>
      <w:pPr>
        <w:pStyle w:val="4"/>
        <w:bidi w:val="0"/>
        <w:rPr>
          <w:del w:id="230" w:author="hhkj" w:date="2021-04-15T17:56:48Z"/>
          <w:rFonts w:hint="eastAsia" w:ascii="等线" w:hAnsi="等线" w:eastAsia="等线" w:cs="等线"/>
        </w:rPr>
      </w:pPr>
      <w:del w:id="231" w:author="hhkj" w:date="2021-04-15T17:56:48Z">
        <w:r>
          <w:rPr>
            <w:rFonts w:hint="eastAsia" w:ascii="等线" w:hAnsi="等线" w:eastAsia="等线" w:cs="等线"/>
          </w:rPr>
          <w:delText>收集数据类型：设备识别信息、电话号码</w:delText>
        </w:r>
      </w:del>
    </w:p>
    <w:p>
      <w:pPr>
        <w:pStyle w:val="4"/>
        <w:bidi w:val="0"/>
        <w:rPr>
          <w:del w:id="232" w:author="hhkj" w:date="2021-04-15T17:56:48Z"/>
          <w:rFonts w:hint="eastAsia" w:ascii="等线" w:hAnsi="等线" w:eastAsia="等线" w:cs="等线"/>
        </w:rPr>
      </w:pPr>
      <w:del w:id="233" w:author="hhkj" w:date="2021-04-15T17:56:48Z">
        <w:r>
          <w:rPr>
            <w:rFonts w:hint="eastAsia" w:ascii="等线" w:hAnsi="等线" w:eastAsia="等线" w:cs="等线"/>
          </w:rPr>
          <w:delText>官网链接：</w:delText>
        </w:r>
      </w:del>
      <w:del w:id="234" w:author="hhkj" w:date="2021-04-15T17:56:48Z">
        <w:r>
          <w:rPr>
            <w:rFonts w:hint="eastAsia" w:ascii="等线" w:hAnsi="等线" w:eastAsia="等线" w:cs="等线"/>
          </w:rPr>
          <w:fldChar w:fldCharType="begin"/>
        </w:r>
      </w:del>
      <w:del w:id="235" w:author="hhkj" w:date="2021-04-15T17:56:48Z">
        <w:r>
          <w:rPr>
            <w:rFonts w:hint="eastAsia" w:ascii="等线" w:hAnsi="等线" w:eastAsia="等线" w:cs="等线"/>
          </w:rPr>
          <w:delInstrText xml:space="preserve"> HYPERLINK "http://dev.10086.cn/" \t "https://sf1-hscdn-tos.pstatp.com/obj/ies-hotsoon-draft/toutiaoGIP/_blank" </w:delInstrText>
        </w:r>
      </w:del>
      <w:del w:id="236" w:author="hhkj" w:date="2021-04-15T17:56:48Z">
        <w:r>
          <w:rPr>
            <w:rFonts w:hint="eastAsia" w:ascii="等线" w:hAnsi="等线" w:eastAsia="等线" w:cs="等线"/>
          </w:rPr>
          <w:fldChar w:fldCharType="separate"/>
        </w:r>
      </w:del>
      <w:del w:id="237" w:author="hhkj" w:date="2021-04-15T17:56:48Z">
        <w:r>
          <w:rPr>
            <w:rStyle w:val="8"/>
            <w:rFonts w:hint="eastAsia" w:ascii="等线" w:hAnsi="等线" w:eastAsia="等线" w:cs="等线"/>
            <w:i w:val="0"/>
            <w:caps w:val="0"/>
            <w:color w:val="0000EE"/>
            <w:spacing w:val="0"/>
            <w:szCs w:val="24"/>
            <w:u w:val="none"/>
            <w:shd w:val="clear" w:fill="FFFFFF"/>
            <w:vertAlign w:val="baseline"/>
          </w:rPr>
          <w:delText>http://dev.10086.cn/</w:delText>
        </w:r>
      </w:del>
      <w:del w:id="238" w:author="hhkj" w:date="2021-04-15T17:56:48Z">
        <w:r>
          <w:rPr>
            <w:rFonts w:hint="eastAsia" w:ascii="等线" w:hAnsi="等线" w:eastAsia="等线" w:cs="等线"/>
          </w:rPr>
          <w:fldChar w:fldCharType="end"/>
        </w:r>
      </w:del>
    </w:p>
    <w:p>
      <w:pPr>
        <w:pStyle w:val="4"/>
        <w:bidi w:val="0"/>
        <w:rPr>
          <w:del w:id="239" w:author="hhkj" w:date="2021-04-15T17:56:48Z"/>
          <w:rFonts w:hint="eastAsia" w:ascii="等线" w:hAnsi="等线" w:eastAsia="等线" w:cs="等线"/>
        </w:rPr>
      </w:pPr>
      <w:del w:id="240" w:author="hhkj" w:date="2021-04-15T17:56:48Z">
        <w:r>
          <w:rPr>
            <w:rFonts w:hint="eastAsia" w:ascii="等线" w:hAnsi="等线" w:eastAsia="等线" w:cs="等线"/>
          </w:rPr>
          <w:delText>18.联通一键登录</w:delText>
        </w:r>
      </w:del>
    </w:p>
    <w:p>
      <w:pPr>
        <w:pStyle w:val="4"/>
        <w:bidi w:val="0"/>
        <w:rPr>
          <w:del w:id="241" w:author="hhkj" w:date="2021-04-15T17:56:48Z"/>
          <w:rFonts w:hint="eastAsia" w:ascii="等线" w:hAnsi="等线" w:eastAsia="等线" w:cs="等线"/>
        </w:rPr>
      </w:pPr>
      <w:del w:id="242" w:author="hhkj" w:date="2021-04-15T17:56:48Z">
        <w:r>
          <w:rPr>
            <w:rFonts w:hint="eastAsia" w:ascii="等线" w:hAnsi="等线" w:eastAsia="等线" w:cs="等线"/>
          </w:rPr>
          <w:delText>使用目的：一键登录</w:delText>
        </w:r>
      </w:del>
    </w:p>
    <w:p>
      <w:pPr>
        <w:pStyle w:val="4"/>
        <w:bidi w:val="0"/>
        <w:rPr>
          <w:del w:id="243" w:author="hhkj" w:date="2021-04-15T17:56:48Z"/>
          <w:rFonts w:hint="eastAsia" w:ascii="等线" w:hAnsi="等线" w:eastAsia="等线" w:cs="等线"/>
        </w:rPr>
      </w:pPr>
      <w:del w:id="244" w:author="hhkj" w:date="2021-04-15T17:56:48Z">
        <w:r>
          <w:rPr>
            <w:rFonts w:hint="eastAsia" w:ascii="等线" w:hAnsi="等线" w:eastAsia="等线" w:cs="等线"/>
          </w:rPr>
          <w:delText>收集数据类型：设备识别信息、电话号码</w:delText>
        </w:r>
      </w:del>
    </w:p>
    <w:p>
      <w:pPr>
        <w:pStyle w:val="4"/>
        <w:bidi w:val="0"/>
        <w:rPr>
          <w:del w:id="245" w:author="hhkj" w:date="2021-04-15T17:56:48Z"/>
          <w:rFonts w:hint="eastAsia" w:ascii="等线" w:hAnsi="等线" w:eastAsia="等线" w:cs="等线"/>
        </w:rPr>
      </w:pPr>
      <w:del w:id="246" w:author="hhkj" w:date="2021-04-15T17:56:48Z">
        <w:r>
          <w:rPr>
            <w:rFonts w:hint="eastAsia" w:ascii="等线" w:hAnsi="等线" w:eastAsia="等线" w:cs="等线"/>
          </w:rPr>
          <w:delText>官网链接：</w:delText>
        </w:r>
      </w:del>
      <w:del w:id="247" w:author="hhkj" w:date="2021-04-15T17:56:48Z">
        <w:r>
          <w:rPr>
            <w:rFonts w:hint="eastAsia" w:ascii="等线" w:hAnsi="等线" w:eastAsia="等线" w:cs="等线"/>
          </w:rPr>
          <w:fldChar w:fldCharType="begin"/>
        </w:r>
      </w:del>
      <w:del w:id="248" w:author="hhkj" w:date="2021-04-15T17:56:48Z">
        <w:r>
          <w:rPr>
            <w:rFonts w:hint="eastAsia" w:ascii="等线" w:hAnsi="等线" w:eastAsia="等线" w:cs="等线"/>
          </w:rPr>
          <w:delInstrText xml:space="preserve"> HYPERLINK "https://saas.wostore.cn/solution.html?param=1&amp;num=3" \t "https://sf1-hscdn-tos.pstatp.com/obj/ies-hotsoon-draft/toutiaoGIP/_blank" </w:delInstrText>
        </w:r>
      </w:del>
      <w:del w:id="249" w:author="hhkj" w:date="2021-04-15T17:56:48Z">
        <w:r>
          <w:rPr>
            <w:rFonts w:hint="eastAsia" w:ascii="等线" w:hAnsi="等线" w:eastAsia="等线" w:cs="等线"/>
          </w:rPr>
          <w:fldChar w:fldCharType="separate"/>
        </w:r>
      </w:del>
      <w:del w:id="250" w:author="hhkj" w:date="2021-04-15T17:56:48Z">
        <w:r>
          <w:rPr>
            <w:rStyle w:val="8"/>
            <w:rFonts w:hint="eastAsia" w:ascii="等线" w:hAnsi="等线" w:eastAsia="等线" w:cs="等线"/>
            <w:i w:val="0"/>
            <w:caps w:val="0"/>
            <w:color w:val="0000EE"/>
            <w:spacing w:val="0"/>
            <w:szCs w:val="24"/>
            <w:u w:val="none"/>
            <w:shd w:val="clear" w:fill="FFFFFF"/>
            <w:vertAlign w:val="baseline"/>
          </w:rPr>
          <w:delText>https://saas.wostore.cn/solution.html?param=1&amp;amp;amp;amp;amp;amp;amp;amp;amp;amp;amp;amp;num=3</w:delText>
        </w:r>
      </w:del>
      <w:del w:id="251" w:author="hhkj" w:date="2021-04-15T17:56:48Z">
        <w:r>
          <w:rPr>
            <w:rFonts w:hint="eastAsia" w:ascii="等线" w:hAnsi="等线" w:eastAsia="等线" w:cs="等线"/>
          </w:rPr>
          <w:fldChar w:fldCharType="end"/>
        </w:r>
      </w:del>
    </w:p>
    <w:p>
      <w:pPr>
        <w:pStyle w:val="4"/>
        <w:bidi w:val="0"/>
        <w:rPr>
          <w:del w:id="252" w:author="hhkj" w:date="2021-04-15T17:56:48Z"/>
          <w:rFonts w:hint="eastAsia" w:ascii="等线" w:hAnsi="等线" w:eastAsia="等线" w:cs="等线"/>
        </w:rPr>
      </w:pPr>
      <w:del w:id="253" w:author="hhkj" w:date="2021-04-15T17:56:48Z">
        <w:r>
          <w:rPr>
            <w:rFonts w:hint="eastAsia" w:ascii="等线" w:hAnsi="等线" w:eastAsia="等线" w:cs="等线"/>
          </w:rPr>
          <w:delText>19.电信一键登录</w:delText>
        </w:r>
      </w:del>
    </w:p>
    <w:p>
      <w:pPr>
        <w:pStyle w:val="4"/>
        <w:bidi w:val="0"/>
        <w:rPr>
          <w:del w:id="254" w:author="hhkj" w:date="2021-04-15T17:56:48Z"/>
          <w:rFonts w:hint="eastAsia" w:ascii="等线" w:hAnsi="等线" w:eastAsia="等线" w:cs="等线"/>
        </w:rPr>
      </w:pPr>
      <w:del w:id="255" w:author="hhkj" w:date="2021-04-15T17:56:48Z">
        <w:r>
          <w:rPr>
            <w:rFonts w:hint="eastAsia" w:ascii="等线" w:hAnsi="等线" w:eastAsia="等线" w:cs="等线"/>
          </w:rPr>
          <w:delText>使用目的：一键登录</w:delText>
        </w:r>
      </w:del>
    </w:p>
    <w:p>
      <w:pPr>
        <w:pStyle w:val="4"/>
        <w:bidi w:val="0"/>
        <w:rPr>
          <w:del w:id="256" w:author="hhkj" w:date="2021-04-15T17:56:48Z"/>
          <w:rFonts w:hint="eastAsia" w:ascii="等线" w:hAnsi="等线" w:eastAsia="等线" w:cs="等线"/>
        </w:rPr>
      </w:pPr>
      <w:del w:id="257" w:author="hhkj" w:date="2021-04-15T17:56:48Z">
        <w:r>
          <w:rPr>
            <w:rFonts w:hint="eastAsia" w:ascii="等线" w:hAnsi="等线" w:eastAsia="等线" w:cs="等线"/>
          </w:rPr>
          <w:delText>收集数据类型：设备识别信息、电话号码</w:delText>
        </w:r>
      </w:del>
    </w:p>
    <w:p>
      <w:pPr>
        <w:pStyle w:val="4"/>
        <w:bidi w:val="0"/>
        <w:rPr>
          <w:del w:id="258" w:author="hhkj" w:date="2021-04-15T17:56:48Z"/>
          <w:rFonts w:hint="eastAsia" w:ascii="等线" w:hAnsi="等线" w:eastAsia="等线" w:cs="等线"/>
        </w:rPr>
      </w:pPr>
      <w:del w:id="259" w:author="hhkj" w:date="2021-04-15T17:56:48Z">
        <w:r>
          <w:rPr>
            <w:rFonts w:hint="eastAsia" w:ascii="等线" w:hAnsi="等线" w:eastAsia="等线" w:cs="等线"/>
          </w:rPr>
          <w:delText>官网链接：</w:delText>
        </w:r>
      </w:del>
      <w:del w:id="260" w:author="hhkj" w:date="2021-04-15T17:56:48Z">
        <w:r>
          <w:rPr>
            <w:rFonts w:hint="eastAsia" w:ascii="等线" w:hAnsi="等线" w:eastAsia="等线" w:cs="等线"/>
          </w:rPr>
          <w:fldChar w:fldCharType="begin"/>
        </w:r>
      </w:del>
      <w:del w:id="261" w:author="hhkj" w:date="2021-04-15T17:56:48Z">
        <w:r>
          <w:rPr>
            <w:rFonts w:hint="eastAsia" w:ascii="等线" w:hAnsi="等线" w:eastAsia="等线" w:cs="等线"/>
          </w:rPr>
          <w:delInstrText xml:space="preserve"> HYPERLINK "http://id.189.cn/api?initialSrc=/html/api_detail_634.html" \t "https://sf1-hscdn-tos.pstatp.com/obj/ies-hotsoon-draft/toutiaoGIP/_blank" </w:delInstrText>
        </w:r>
      </w:del>
      <w:del w:id="262" w:author="hhkj" w:date="2021-04-15T17:56:48Z">
        <w:r>
          <w:rPr>
            <w:rFonts w:hint="eastAsia" w:ascii="等线" w:hAnsi="等线" w:eastAsia="等线" w:cs="等线"/>
          </w:rPr>
          <w:fldChar w:fldCharType="separate"/>
        </w:r>
      </w:del>
      <w:del w:id="263" w:author="hhkj" w:date="2021-04-15T17:56:48Z">
        <w:r>
          <w:rPr>
            <w:rStyle w:val="8"/>
            <w:rFonts w:hint="eastAsia" w:ascii="等线" w:hAnsi="等线" w:eastAsia="等线" w:cs="等线"/>
            <w:i w:val="0"/>
            <w:caps w:val="0"/>
            <w:color w:val="0000EE"/>
            <w:spacing w:val="0"/>
            <w:szCs w:val="24"/>
            <w:u w:val="none"/>
            <w:shd w:val="clear" w:fill="FFFFFF"/>
            <w:vertAlign w:val="baseline"/>
          </w:rPr>
          <w:delText>http://id.189.cn/api?initialSrc=/html/api_detail_634.html</w:delText>
        </w:r>
      </w:del>
      <w:del w:id="264" w:author="hhkj" w:date="2021-04-15T17:56:48Z">
        <w:r>
          <w:rPr>
            <w:rFonts w:hint="eastAsia" w:ascii="等线" w:hAnsi="等线" w:eastAsia="等线" w:cs="等线"/>
          </w:rPr>
          <w:fldChar w:fldCharType="end"/>
        </w:r>
      </w:del>
    </w:p>
    <w:p>
      <w:pPr>
        <w:pStyle w:val="4"/>
        <w:bidi w:val="0"/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pict>
          <v:rect id="_x0000_i1026" o:spt="1" style="height:1.5pt;width:432pt;" fillcolor="#10101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4"/>
        <w:bidi w:val="0"/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iOS操作系统第三方SDK列表</w:t>
      </w:r>
    </w:p>
    <w:p>
      <w:pPr>
        <w:pStyle w:val="4"/>
        <w:bidi w:val="0"/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1.高德地图</w:t>
      </w:r>
    </w:p>
    <w:p>
      <w:pPr>
        <w:pStyle w:val="4"/>
        <w:bidi w:val="0"/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使用目的：与位置相关的产品功能，例如POI，本地新闻推荐，发微头条时的定位</w:t>
      </w:r>
    </w:p>
    <w:p>
      <w:pPr>
        <w:pStyle w:val="4"/>
        <w:bidi w:val="0"/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收集数据类型：设备识别信息、地理位置信息</w:t>
      </w:r>
    </w:p>
    <w:p>
      <w:pPr>
        <w:pStyle w:val="4"/>
        <w:bidi w:val="0"/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官网链接：</w:t>
      </w:r>
      <w:r>
        <w:rPr>
          <w:rFonts w:hint="eastAsia" w:ascii="等线" w:hAnsi="等线" w:eastAsia="等线" w:cs="等线"/>
        </w:rPr>
        <w:fldChar w:fldCharType="begin"/>
      </w:r>
      <w:r>
        <w:rPr>
          <w:rFonts w:hint="eastAsia" w:ascii="等线" w:hAnsi="等线" w:eastAsia="等线" w:cs="等线"/>
        </w:rPr>
        <w:instrText xml:space="preserve"> HYPERLINK "https://lbs.amap.com/api/ios-sdk/summary/" \t "https://sf1-hscdn-tos.pstatp.com/obj/ies-hotsoon-draft/toutiaoGIP/_blank" </w:instrText>
      </w:r>
      <w:r>
        <w:rPr>
          <w:rFonts w:hint="eastAsia" w:ascii="等线" w:hAnsi="等线" w:eastAsia="等线" w:cs="等线"/>
        </w:rPr>
        <w:fldChar w:fldCharType="separate"/>
      </w:r>
      <w:r>
        <w:rPr>
          <w:rStyle w:val="8"/>
          <w:rFonts w:hint="eastAsia" w:ascii="等线" w:hAnsi="等线" w:eastAsia="等线" w:cs="等线"/>
          <w:i w:val="0"/>
          <w:caps w:val="0"/>
          <w:color w:val="0000EE"/>
          <w:spacing w:val="0"/>
          <w:szCs w:val="24"/>
          <w:u w:val="none"/>
          <w:shd w:val="clear" w:fill="FFFFFF"/>
          <w:vertAlign w:val="baseline"/>
        </w:rPr>
        <w:t>https://lbs.amap.com/api/ios-sdk/summary/</w:t>
      </w:r>
      <w:r>
        <w:rPr>
          <w:rFonts w:hint="eastAsia" w:ascii="等线" w:hAnsi="等线" w:eastAsia="等线" w:cs="等线"/>
        </w:rPr>
        <w:fldChar w:fldCharType="end"/>
      </w:r>
    </w:p>
    <w:p>
      <w:pPr>
        <w:pStyle w:val="4"/>
        <w:bidi w:val="0"/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2.AlipaySDK</w:t>
      </w:r>
    </w:p>
    <w:p>
      <w:pPr>
        <w:pStyle w:val="4"/>
        <w:bidi w:val="0"/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使用目的：帮助用户在应用内使用支付宝</w:t>
      </w:r>
    </w:p>
    <w:p>
      <w:pPr>
        <w:pStyle w:val="4"/>
        <w:bidi w:val="0"/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收集数据类型：设备识别信息</w:t>
      </w:r>
    </w:p>
    <w:p>
      <w:pPr>
        <w:pStyle w:val="4"/>
        <w:bidi w:val="0"/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官网链接：</w:t>
      </w:r>
      <w:r>
        <w:rPr>
          <w:rFonts w:hint="eastAsia" w:ascii="等线" w:hAnsi="等线" w:eastAsia="等线" w:cs="等线"/>
        </w:rPr>
        <w:fldChar w:fldCharType="begin"/>
      </w:r>
      <w:r>
        <w:rPr>
          <w:rFonts w:hint="eastAsia" w:ascii="等线" w:hAnsi="等线" w:eastAsia="等线" w:cs="等线"/>
        </w:rPr>
        <w:instrText xml:space="preserve"> HYPERLINK "https://docs.open.alipay.com/54" \t "https://sf1-hscdn-tos.pstatp.com/obj/ies-hotsoon-draft/toutiaoGIP/_blank" </w:instrText>
      </w:r>
      <w:r>
        <w:rPr>
          <w:rFonts w:hint="eastAsia" w:ascii="等线" w:hAnsi="等线" w:eastAsia="等线" w:cs="等线"/>
        </w:rPr>
        <w:fldChar w:fldCharType="separate"/>
      </w:r>
      <w:r>
        <w:rPr>
          <w:rStyle w:val="8"/>
          <w:rFonts w:hint="eastAsia" w:ascii="等线" w:hAnsi="等线" w:eastAsia="等线" w:cs="等线"/>
          <w:i w:val="0"/>
          <w:caps w:val="0"/>
          <w:color w:val="0000EE"/>
          <w:spacing w:val="0"/>
          <w:szCs w:val="24"/>
          <w:u w:val="none"/>
          <w:shd w:val="clear" w:fill="FFFFFF"/>
          <w:vertAlign w:val="baseline"/>
        </w:rPr>
        <w:t>https://docs.open.alipay.com/54</w:t>
      </w:r>
      <w:r>
        <w:rPr>
          <w:rFonts w:hint="eastAsia" w:ascii="等线" w:hAnsi="等线" w:eastAsia="等线" w:cs="等线"/>
        </w:rPr>
        <w:fldChar w:fldCharType="end"/>
      </w:r>
    </w:p>
    <w:p>
      <w:pPr>
        <w:pStyle w:val="4"/>
        <w:bidi w:val="0"/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3.TencentOpenAPI</w:t>
      </w:r>
    </w:p>
    <w:p>
      <w:pPr>
        <w:pStyle w:val="4"/>
        <w:bidi w:val="0"/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使用目的：QQ登陆/分享功能</w:t>
      </w:r>
    </w:p>
    <w:p>
      <w:pPr>
        <w:pStyle w:val="4"/>
        <w:bidi w:val="0"/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收集数据类型：设备识别信息</w:t>
      </w:r>
    </w:p>
    <w:p>
      <w:pPr>
        <w:pStyle w:val="4"/>
        <w:bidi w:val="0"/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官网链接：</w:t>
      </w:r>
      <w:r>
        <w:rPr>
          <w:rFonts w:hint="eastAsia" w:ascii="等线" w:hAnsi="等线" w:eastAsia="等线" w:cs="等线"/>
        </w:rPr>
        <w:fldChar w:fldCharType="begin"/>
      </w:r>
      <w:r>
        <w:rPr>
          <w:rFonts w:hint="eastAsia" w:ascii="等线" w:hAnsi="等线" w:eastAsia="等线" w:cs="等线"/>
        </w:rPr>
        <w:instrText xml:space="preserve"> HYPERLINK "https://wiki.open.qq.com/wiki/%E9%A6%96%E9%A1%B5" \t "https://sf1-hscdn-tos.pstatp.com/obj/ies-hotsoon-draft/toutiaoGIP/_blank" </w:instrText>
      </w:r>
      <w:r>
        <w:rPr>
          <w:rFonts w:hint="eastAsia" w:ascii="等线" w:hAnsi="等线" w:eastAsia="等线" w:cs="等线"/>
        </w:rPr>
        <w:fldChar w:fldCharType="separate"/>
      </w:r>
      <w:r>
        <w:rPr>
          <w:rStyle w:val="8"/>
          <w:rFonts w:hint="eastAsia" w:ascii="等线" w:hAnsi="等线" w:eastAsia="等线" w:cs="等线"/>
          <w:i w:val="0"/>
          <w:caps w:val="0"/>
          <w:color w:val="0000EE"/>
          <w:spacing w:val="0"/>
          <w:szCs w:val="24"/>
          <w:u w:val="none"/>
          <w:shd w:val="clear" w:fill="FFFFFF"/>
          <w:vertAlign w:val="baseline"/>
        </w:rPr>
        <w:t>https://wiki.open.qq.com/wiki/%E9%A6%96%E9%A1%B5</w:t>
      </w:r>
      <w:r>
        <w:rPr>
          <w:rFonts w:hint="eastAsia" w:ascii="等线" w:hAnsi="等线" w:eastAsia="等线" w:cs="等线"/>
        </w:rPr>
        <w:fldChar w:fldCharType="end"/>
      </w:r>
    </w:p>
    <w:p>
      <w:pPr>
        <w:pStyle w:val="4"/>
        <w:bidi w:val="0"/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4.DTShareKit</w:t>
      </w:r>
    </w:p>
    <w:p>
      <w:pPr>
        <w:pStyle w:val="4"/>
        <w:bidi w:val="0"/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使用目的：分享到钉钉</w:t>
      </w:r>
    </w:p>
    <w:p>
      <w:pPr>
        <w:pStyle w:val="4"/>
        <w:bidi w:val="0"/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收集数据类型：设备识别信息</w:t>
      </w:r>
    </w:p>
    <w:p>
      <w:pPr>
        <w:pStyle w:val="4"/>
        <w:bidi w:val="0"/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官网链接：</w:t>
      </w:r>
      <w:r>
        <w:rPr>
          <w:rFonts w:hint="eastAsia" w:ascii="等线" w:hAnsi="等线" w:eastAsia="等线" w:cs="等线"/>
        </w:rPr>
        <w:fldChar w:fldCharType="begin"/>
      </w:r>
      <w:r>
        <w:rPr>
          <w:rFonts w:hint="eastAsia" w:ascii="等线" w:hAnsi="等线" w:eastAsia="等线" w:cs="等线"/>
        </w:rPr>
        <w:instrText xml:space="preserve"> HYPERLINK "https://ding-doc.dingtalk.com/doc" \l "/native" \t "https://sf1-hscdn-tos.pstatp.com/obj/ies-hotsoon-draft/toutiaoGIP/_blank" </w:instrText>
      </w:r>
      <w:r>
        <w:rPr>
          <w:rFonts w:hint="eastAsia" w:ascii="等线" w:hAnsi="等线" w:eastAsia="等线" w:cs="等线"/>
        </w:rPr>
        <w:fldChar w:fldCharType="separate"/>
      </w:r>
      <w:r>
        <w:rPr>
          <w:rStyle w:val="8"/>
          <w:rFonts w:hint="eastAsia" w:ascii="等线" w:hAnsi="等线" w:eastAsia="等线" w:cs="等线"/>
          <w:i w:val="0"/>
          <w:caps w:val="0"/>
          <w:color w:val="0000EE"/>
          <w:spacing w:val="0"/>
          <w:szCs w:val="24"/>
          <w:u w:val="none"/>
          <w:shd w:val="clear" w:fill="FFFFFF"/>
          <w:vertAlign w:val="baseline"/>
        </w:rPr>
        <w:t>https://ding-doc.dingtalk.com/doc#/native</w:t>
      </w:r>
      <w:r>
        <w:rPr>
          <w:rFonts w:hint="eastAsia" w:ascii="等线" w:hAnsi="等线" w:eastAsia="等线" w:cs="等线"/>
        </w:rPr>
        <w:fldChar w:fldCharType="end"/>
      </w:r>
    </w:p>
    <w:p>
      <w:pPr>
        <w:pStyle w:val="4"/>
        <w:bidi w:val="0"/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5.WechatSDK</w:t>
      </w:r>
    </w:p>
    <w:p>
      <w:pPr>
        <w:pStyle w:val="4"/>
        <w:bidi w:val="0"/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使用目的：微信登陆/分享功能</w:t>
      </w:r>
    </w:p>
    <w:p>
      <w:pPr>
        <w:pStyle w:val="4"/>
        <w:bidi w:val="0"/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收集数据类型：设备识别信息</w:t>
      </w:r>
    </w:p>
    <w:p>
      <w:pPr>
        <w:pStyle w:val="4"/>
        <w:bidi w:val="0"/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官网链接：</w:t>
      </w:r>
      <w:r>
        <w:rPr>
          <w:rFonts w:hint="eastAsia" w:ascii="等线" w:hAnsi="等线" w:eastAsia="等线" w:cs="等线"/>
        </w:rPr>
        <w:fldChar w:fldCharType="begin"/>
      </w:r>
      <w:r>
        <w:rPr>
          <w:rFonts w:hint="eastAsia" w:ascii="等线" w:hAnsi="等线" w:eastAsia="等线" w:cs="等线"/>
        </w:rPr>
        <w:instrText xml:space="preserve"> HYPERLINK "https://developers.weixin.qq.com/doc/oplatform/Mobile_App/Access_Guide/iOS.html" \t "https://sf1-hscdn-tos.pstatp.com/obj/ies-hotsoon-draft/toutiaoGIP/_blank" </w:instrText>
      </w:r>
      <w:r>
        <w:rPr>
          <w:rFonts w:hint="eastAsia" w:ascii="等线" w:hAnsi="等线" w:eastAsia="等线" w:cs="等线"/>
        </w:rPr>
        <w:fldChar w:fldCharType="separate"/>
      </w:r>
      <w:r>
        <w:rPr>
          <w:rStyle w:val="8"/>
          <w:rFonts w:hint="eastAsia" w:ascii="等线" w:hAnsi="等线" w:eastAsia="等线" w:cs="等线"/>
          <w:i w:val="0"/>
          <w:caps w:val="0"/>
          <w:color w:val="0000EE"/>
          <w:spacing w:val="0"/>
          <w:szCs w:val="24"/>
          <w:u w:val="none"/>
          <w:shd w:val="clear" w:fill="FFFFFF"/>
          <w:vertAlign w:val="baseline"/>
        </w:rPr>
        <w:t>https://developers.weixin.qq.com/doc/oplatform/Mobile_App/Access_Guide/iOS.html</w:t>
      </w:r>
      <w:r>
        <w:rPr>
          <w:rFonts w:hint="eastAsia" w:ascii="等线" w:hAnsi="等线" w:eastAsia="等线" w:cs="等线"/>
        </w:rPr>
        <w:fldChar w:fldCharType="end"/>
      </w:r>
    </w:p>
    <w:p>
      <w:pPr>
        <w:pStyle w:val="4"/>
        <w:bidi w:val="0"/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6.AliAuthSDK / TBAppLinkSDK / UTDID</w:t>
      </w:r>
    </w:p>
    <w:p>
      <w:pPr>
        <w:pStyle w:val="4"/>
        <w:bidi w:val="0"/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使用目的：阿里百川系列，唤醒/下载手淘，登录</w:t>
      </w:r>
    </w:p>
    <w:p>
      <w:pPr>
        <w:pStyle w:val="4"/>
        <w:bidi w:val="0"/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收集数据类型：设备识别信息</w:t>
      </w:r>
    </w:p>
    <w:p>
      <w:pPr>
        <w:pStyle w:val="4"/>
        <w:bidi w:val="0"/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官网链接：</w:t>
      </w:r>
      <w:r>
        <w:rPr>
          <w:rFonts w:hint="eastAsia" w:ascii="等线" w:hAnsi="等线" w:eastAsia="等线" w:cs="等线"/>
        </w:rPr>
        <w:fldChar w:fldCharType="begin"/>
      </w:r>
      <w:r>
        <w:rPr>
          <w:rFonts w:hint="eastAsia" w:ascii="等线" w:hAnsi="等线" w:eastAsia="等线" w:cs="等线"/>
        </w:rPr>
        <w:instrText xml:space="preserve"> HYPERLINK "https://baichuan.taobao.com/docs/doc.htm?spm=a3c0d.7662649.0.0.2c77be48JSDVeX&amp;treeId=129&amp;articleId=118101&amp;docType=1" \t "https://sf1-hscdn-tos.pstatp.com/obj/ies-hotsoon-draft/toutiaoGIP/_blank" </w:instrText>
      </w:r>
      <w:r>
        <w:rPr>
          <w:rFonts w:hint="eastAsia" w:ascii="等线" w:hAnsi="等线" w:eastAsia="等线" w:cs="等线"/>
        </w:rPr>
        <w:fldChar w:fldCharType="separate"/>
      </w:r>
      <w:r>
        <w:rPr>
          <w:rStyle w:val="8"/>
          <w:rFonts w:hint="eastAsia" w:ascii="等线" w:hAnsi="等线" w:eastAsia="等线" w:cs="等线"/>
          <w:i w:val="0"/>
          <w:caps w:val="0"/>
          <w:color w:val="0000EE"/>
          <w:spacing w:val="0"/>
          <w:szCs w:val="24"/>
          <w:u w:val="none"/>
          <w:shd w:val="clear" w:fill="FFFFFF"/>
          <w:vertAlign w:val="baseline"/>
        </w:rPr>
        <w:t>https://baichuan.taobao.com/docs/doc.htm?spm=a3c0d.7662649.0.0.2c77be48JSDVeX&amp;amp;amp;amp;amp;amp;amp;amp;amp;amp;amp;amp;treeId=129&amp;amp;amp;amp;amp;amp;amp;amp;amp;amp;amp;amp;articleId=118101&amp;amp;amp;amp;amp;amp;amp;amp;amp;amp;amp;amp;docType=1</w:t>
      </w:r>
      <w:r>
        <w:rPr>
          <w:rFonts w:hint="eastAsia" w:ascii="等线" w:hAnsi="等线" w:eastAsia="等线" w:cs="等线"/>
        </w:rPr>
        <w:fldChar w:fldCharType="end"/>
      </w:r>
    </w:p>
    <w:p>
      <w:pPr>
        <w:pStyle w:val="4"/>
        <w:bidi w:val="0"/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7.JDOpenAdsSDK</w:t>
      </w:r>
    </w:p>
    <w:p>
      <w:pPr>
        <w:pStyle w:val="4"/>
        <w:bidi w:val="0"/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使用目的：京东SDK，打开京东App商品</w:t>
      </w:r>
    </w:p>
    <w:p>
      <w:pPr>
        <w:pStyle w:val="4"/>
        <w:bidi w:val="0"/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收集数据类型：设备识别信息</w:t>
      </w:r>
    </w:p>
    <w:p>
      <w:pPr>
        <w:pStyle w:val="4"/>
        <w:bidi w:val="0"/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官网链接：</w:t>
      </w:r>
      <w:r>
        <w:rPr>
          <w:rFonts w:hint="eastAsia" w:ascii="等线" w:hAnsi="等线" w:eastAsia="等线" w:cs="等线"/>
        </w:rPr>
        <w:fldChar w:fldCharType="begin"/>
      </w:r>
      <w:r>
        <w:rPr>
          <w:rFonts w:hint="eastAsia" w:ascii="等线" w:hAnsi="等线" w:eastAsia="等线" w:cs="等线"/>
        </w:rPr>
        <w:instrText xml:space="preserve"> HYPERLINK "https://union.jd.com/index" \t "https://sf1-hscdn-tos.pstatp.com/obj/ies-hotsoon-draft/toutiaoGIP/_blank" </w:instrText>
      </w:r>
      <w:r>
        <w:rPr>
          <w:rFonts w:hint="eastAsia" w:ascii="等线" w:hAnsi="等线" w:eastAsia="等线" w:cs="等线"/>
        </w:rPr>
        <w:fldChar w:fldCharType="separate"/>
      </w:r>
      <w:r>
        <w:rPr>
          <w:rStyle w:val="8"/>
          <w:rFonts w:hint="eastAsia" w:ascii="等线" w:hAnsi="等线" w:eastAsia="等线" w:cs="等线"/>
          <w:i w:val="0"/>
          <w:caps w:val="0"/>
          <w:color w:val="0000EE"/>
          <w:spacing w:val="0"/>
          <w:szCs w:val="24"/>
          <w:u w:val="none"/>
          <w:shd w:val="clear" w:fill="FFFFFF"/>
          <w:vertAlign w:val="baseline"/>
        </w:rPr>
        <w:t>https://union.jd.com/index</w:t>
      </w:r>
      <w:r>
        <w:rPr>
          <w:rFonts w:hint="eastAsia" w:ascii="等线" w:hAnsi="等线" w:eastAsia="等线" w:cs="等线"/>
        </w:rPr>
        <w:fldChar w:fldCharType="end"/>
      </w:r>
    </w:p>
    <w:p>
      <w:pPr>
        <w:pStyle w:val="4"/>
        <w:bidi w:val="0"/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8.MMA</w:t>
      </w:r>
    </w:p>
    <w:p>
      <w:pPr>
        <w:pStyle w:val="4"/>
        <w:bidi w:val="0"/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使用目的：用户点击广告时候的数据上报和追踪，用于三方数据审计</w:t>
      </w:r>
    </w:p>
    <w:p>
      <w:pPr>
        <w:pStyle w:val="4"/>
        <w:bidi w:val="0"/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收集数据类型：设备识别信息</w:t>
      </w:r>
    </w:p>
    <w:p>
      <w:pPr>
        <w:pStyle w:val="4"/>
        <w:bidi w:val="0"/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官网链接：</w:t>
      </w:r>
      <w:r>
        <w:rPr>
          <w:rFonts w:hint="eastAsia" w:ascii="等线" w:hAnsi="等线" w:eastAsia="等线" w:cs="等线"/>
        </w:rPr>
        <w:fldChar w:fldCharType="begin"/>
      </w:r>
      <w:r>
        <w:rPr>
          <w:rFonts w:hint="eastAsia" w:ascii="等线" w:hAnsi="等线" w:eastAsia="等线" w:cs="等线"/>
        </w:rPr>
        <w:instrText xml:space="preserve"> HYPERLINK "http://event.mmachina.cn/assets/mma_doc/index.html" \t "https://sf1-hscdn-tos.pstatp.com/obj/ies-hotsoon-draft/toutiaoGIP/_blank" </w:instrText>
      </w:r>
      <w:r>
        <w:rPr>
          <w:rFonts w:hint="eastAsia" w:ascii="等线" w:hAnsi="等线" w:eastAsia="等线" w:cs="等线"/>
        </w:rPr>
        <w:fldChar w:fldCharType="separate"/>
      </w:r>
      <w:r>
        <w:rPr>
          <w:rStyle w:val="8"/>
          <w:rFonts w:hint="eastAsia" w:ascii="等线" w:hAnsi="等线" w:eastAsia="等线" w:cs="等线"/>
          <w:i w:val="0"/>
          <w:caps w:val="0"/>
          <w:color w:val="0000EE"/>
          <w:spacing w:val="0"/>
          <w:szCs w:val="24"/>
          <w:u w:val="none"/>
          <w:shd w:val="clear" w:fill="FFFFFF"/>
          <w:vertAlign w:val="baseline"/>
        </w:rPr>
        <w:t>http://event.mmachina.cn/assets/mma_doc/index.html</w:t>
      </w:r>
      <w:r>
        <w:rPr>
          <w:rFonts w:hint="eastAsia" w:ascii="等线" w:hAnsi="等线" w:eastAsia="等线" w:cs="等线"/>
        </w:rPr>
        <w:fldChar w:fldCharType="end"/>
      </w:r>
    </w:p>
    <w:p>
      <w:pPr>
        <w:pStyle w:val="4"/>
        <w:bidi w:val="0"/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9.TYRZSDK</w:t>
      </w:r>
    </w:p>
    <w:p>
      <w:pPr>
        <w:pStyle w:val="4"/>
        <w:bidi w:val="0"/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使用目的：移动账号一键登录</w:t>
      </w:r>
    </w:p>
    <w:p>
      <w:pPr>
        <w:pStyle w:val="4"/>
        <w:bidi w:val="0"/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收集数据类型：设备识别信息、电话号码</w:t>
      </w:r>
    </w:p>
    <w:p>
      <w:pPr>
        <w:pStyle w:val="4"/>
        <w:bidi w:val="0"/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官网链接：</w:t>
      </w:r>
      <w:r>
        <w:rPr>
          <w:rFonts w:hint="eastAsia" w:ascii="等线" w:hAnsi="等线" w:eastAsia="等线" w:cs="等线"/>
        </w:rPr>
        <w:fldChar w:fldCharType="begin"/>
      </w:r>
      <w:r>
        <w:rPr>
          <w:rFonts w:hint="eastAsia" w:ascii="等线" w:hAnsi="等线" w:eastAsia="等线" w:cs="等线"/>
        </w:rPr>
        <w:instrText xml:space="preserve"> HYPERLINK "http://dev.10086.cn/docInside?contentId=10000067541479" \t "https://sf1-hscdn-tos.pstatp.com/obj/ies-hotsoon-draft/toutiaoGIP/_blank" </w:instrText>
      </w:r>
      <w:r>
        <w:rPr>
          <w:rFonts w:hint="eastAsia" w:ascii="等线" w:hAnsi="等线" w:eastAsia="等线" w:cs="等线"/>
        </w:rPr>
        <w:fldChar w:fldCharType="separate"/>
      </w:r>
      <w:r>
        <w:rPr>
          <w:rStyle w:val="8"/>
          <w:rFonts w:hint="eastAsia" w:ascii="等线" w:hAnsi="等线" w:eastAsia="等线" w:cs="等线"/>
          <w:i w:val="0"/>
          <w:caps w:val="0"/>
          <w:color w:val="0000EE"/>
          <w:spacing w:val="0"/>
          <w:szCs w:val="24"/>
          <w:u w:val="none"/>
          <w:shd w:val="clear" w:fill="FFFFFF"/>
          <w:vertAlign w:val="baseline"/>
        </w:rPr>
        <w:t>http://dev.10086.cn/docInside?contentId=10000067541479</w:t>
      </w:r>
      <w:r>
        <w:rPr>
          <w:rFonts w:hint="eastAsia" w:ascii="等线" w:hAnsi="等线" w:eastAsia="等线" w:cs="等线"/>
        </w:rPr>
        <w:fldChar w:fldCharType="end"/>
      </w:r>
    </w:p>
    <w:p>
      <w:pPr>
        <w:pStyle w:val="4"/>
        <w:bidi w:val="0"/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10.EAccount</w:t>
      </w:r>
    </w:p>
    <w:p>
      <w:pPr>
        <w:pStyle w:val="4"/>
        <w:bidi w:val="0"/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使用目的：电信账号一键登录</w:t>
      </w:r>
    </w:p>
    <w:p>
      <w:pPr>
        <w:pStyle w:val="4"/>
        <w:bidi w:val="0"/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收集数据类型：设备识别信息、电话号码</w:t>
      </w:r>
    </w:p>
    <w:p>
      <w:pPr>
        <w:pStyle w:val="4"/>
        <w:bidi w:val="0"/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官网链接：</w:t>
      </w:r>
      <w:r>
        <w:rPr>
          <w:rFonts w:hint="eastAsia" w:ascii="等线" w:hAnsi="等线" w:eastAsia="等线" w:cs="等线"/>
        </w:rPr>
        <w:fldChar w:fldCharType="begin"/>
      </w:r>
      <w:r>
        <w:rPr>
          <w:rFonts w:hint="eastAsia" w:ascii="等线" w:hAnsi="等线" w:eastAsia="等线" w:cs="等线"/>
        </w:rPr>
        <w:instrText xml:space="preserve"> HYPERLINK "https://id.189.cn/" \t "https://sf1-hscdn-tos.pstatp.com/obj/ies-hotsoon-draft/toutiaoGIP/_blank" </w:instrText>
      </w:r>
      <w:r>
        <w:rPr>
          <w:rFonts w:hint="eastAsia" w:ascii="等线" w:hAnsi="等线" w:eastAsia="等线" w:cs="等线"/>
        </w:rPr>
        <w:fldChar w:fldCharType="separate"/>
      </w:r>
      <w:r>
        <w:rPr>
          <w:rStyle w:val="8"/>
          <w:rFonts w:hint="eastAsia" w:ascii="等线" w:hAnsi="等线" w:eastAsia="等线" w:cs="等线"/>
          <w:i w:val="0"/>
          <w:caps w:val="0"/>
          <w:color w:val="0000EE"/>
          <w:spacing w:val="0"/>
          <w:szCs w:val="24"/>
          <w:u w:val="none"/>
          <w:shd w:val="clear" w:fill="FFFFFF"/>
          <w:vertAlign w:val="baseline"/>
        </w:rPr>
        <w:t>https://id.189.cn/</w:t>
      </w:r>
      <w:r>
        <w:rPr>
          <w:rFonts w:hint="eastAsia" w:ascii="等线" w:hAnsi="等线" w:eastAsia="等线" w:cs="等线"/>
        </w:rPr>
        <w:fldChar w:fldCharType="end"/>
      </w:r>
    </w:p>
    <w:p>
      <w:pPr>
        <w:pStyle w:val="4"/>
        <w:bidi w:val="0"/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11.account_login_sdk_noui_core</w:t>
      </w:r>
    </w:p>
    <w:p>
      <w:pPr>
        <w:pStyle w:val="4"/>
        <w:bidi w:val="0"/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使用目的：联通账号一键登录</w:t>
      </w:r>
    </w:p>
    <w:p>
      <w:pPr>
        <w:pStyle w:val="4"/>
        <w:bidi w:val="0"/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收集数据类型：设备识别信息、电话号码</w:t>
      </w:r>
    </w:p>
    <w:p>
      <w:pPr>
        <w:pStyle w:val="4"/>
        <w:bidi w:val="0"/>
        <w:rPr>
          <w:rFonts w:hint="eastAsia" w:ascii="微软雅黑" w:hAnsi="微软雅黑" w:eastAsia="微软雅黑" w:cs="微软雅黑"/>
          <w:i w:val="0"/>
          <w:caps w:val="0"/>
          <w:color w:val="101010"/>
          <w:spacing w:val="0"/>
          <w:szCs w:val="24"/>
        </w:rPr>
      </w:pPr>
      <w:r>
        <w:rPr>
          <w:rFonts w:hint="eastAsia" w:ascii="等线" w:hAnsi="等线" w:eastAsia="等线" w:cs="等线"/>
        </w:rPr>
        <w:t>官网链接：</w:t>
      </w:r>
      <w:r>
        <w:rPr>
          <w:rFonts w:hint="eastAsia" w:ascii="等线" w:hAnsi="等线" w:eastAsia="等线" w:cs="等线"/>
        </w:rPr>
        <w:fldChar w:fldCharType="begin"/>
      </w:r>
      <w:r>
        <w:rPr>
          <w:rFonts w:hint="eastAsia" w:ascii="等线" w:hAnsi="等线" w:eastAsia="等线" w:cs="等线"/>
        </w:rPr>
        <w:instrText xml:space="preserve"> HYPERLINK "https://saas.wostore.cn/solution.html?param=1&amp;num=3" \t "https://sf1-hscdn-tos.pstatp.com/obj/ies-hotsoon-draft/toutiaoGIP/_blank" </w:instrText>
      </w:r>
      <w:r>
        <w:rPr>
          <w:rFonts w:hint="eastAsia" w:ascii="等线" w:hAnsi="等线" w:eastAsia="等线" w:cs="等线"/>
        </w:rPr>
        <w:fldChar w:fldCharType="separate"/>
      </w:r>
      <w:r>
        <w:rPr>
          <w:rStyle w:val="8"/>
          <w:rFonts w:hint="eastAsia" w:ascii="等线" w:hAnsi="等线" w:eastAsia="等线" w:cs="等线"/>
          <w:i w:val="0"/>
          <w:caps w:val="0"/>
          <w:color w:val="0000EE"/>
          <w:spacing w:val="0"/>
          <w:szCs w:val="24"/>
          <w:u w:val="none"/>
          <w:shd w:val="clear" w:fill="FFFFFF"/>
          <w:vertAlign w:val="baseline"/>
        </w:rPr>
        <w:t>https://saas.wostore.cn/solution.html?param=1&amp;amp;amp;amp;amp;amp;amp;amp;amp;amp;amp;num=3</w:t>
      </w:r>
      <w:r>
        <w:rPr>
          <w:rFonts w:hint="eastAsia" w:ascii="等线" w:hAnsi="等线" w:eastAsia="等线" w:cs="等线"/>
        </w:rPr>
        <w:fldChar w:fldCharType="end"/>
      </w:r>
    </w:p>
    <w:p>
      <w:pPr>
        <w:pStyle w:val="4"/>
        <w:bidi w:val="0"/>
        <w:rPr>
          <w:rFonts w:hint="default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12.百度统计</w:t>
      </w:r>
    </w:p>
    <w:p>
      <w:pPr>
        <w:pStyle w:val="4"/>
        <w:bidi w:val="0"/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使用目的：作为数据分析</w:t>
      </w:r>
    </w:p>
    <w:p>
      <w:pPr>
        <w:pStyle w:val="4"/>
        <w:bidi w:val="0"/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收集数据类型：相关行业的用户画像、行为等</w:t>
      </w:r>
    </w:p>
    <w:p>
      <w:pPr>
        <w:pStyle w:val="4"/>
        <w:bidi w:val="0"/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官网链接：</w:t>
      </w:r>
    </w:p>
    <w:p>
      <w:pPr>
        <w:pStyle w:val="4"/>
        <w:bidi w:val="0"/>
        <w:rPr>
          <w:rStyle w:val="8"/>
          <w:rFonts w:hint="default"/>
          <w:lang w:val="en-US" w:eastAsia="zh-CN"/>
        </w:rPr>
      </w:pPr>
      <w:r>
        <w:rPr>
          <w:rStyle w:val="8"/>
          <w:rFonts w:hint="default"/>
          <w:lang w:val="en-US" w:eastAsia="zh-CN"/>
        </w:rPr>
        <w:t>https://mtj.baidu.com/web/sdk/index</w:t>
      </w:r>
    </w:p>
    <w:sectPr>
      <w:headerReference r:id="rId3" w:type="default"/>
      <w:footerReference r:id="rId4" w:type="default"/>
      <w:pgSz w:w="11906" w:h="16838"/>
      <w:pgMar w:top="720" w:right="720" w:bottom="720" w:left="72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 共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9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uF+fsxAgAAYQ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TIEUn0xUYrtPt2YLA3xRnE&#10;nOknw1u+qZF8y3x4YA6jgILxWMI9llIaJDGDRUll3Jd/ncd4dAheShqMVk41XhIl8r1G5wAYRsON&#10;xn409FHdGcwquoFaOhMXXJCjWTqjPuMFrWIOuJjmyJTTMJp3oR9vvEAuVqsu6Ghdfaj6C5g7y8JW&#10;7yyPaaJ63q6OAWJ2GkeBelUG3TB5XZeGVxJH+899F/X4Z1j+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Brhfn7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 xml:space="preserve">第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 共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9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3469D5B"/>
    <w:multiLevelType w:val="singleLevel"/>
    <w:tmpl w:val="73469D5B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  <w:sz w:val="13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hhkj">
    <w15:presenceInfo w15:providerId="None" w15:userId="hhkj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3"/>
  <w:embedSystemFonts/>
  <w:bordersDoNotSurroundHeader w:val="0"/>
  <w:bordersDoNotSurroundFooter w:val="0"/>
  <w:trackRevisions w:val="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0422CE"/>
    <w:rsid w:val="0B3879DA"/>
    <w:rsid w:val="3E0422CE"/>
    <w:rsid w:val="402D2F89"/>
    <w:rsid w:val="4EEB5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microsoft.com/office/2011/relationships/people" Target="people.xml"/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2020-11-16T07:06:00Z</dcterms:created>
  <dc:creator>Lilymoon</dc:creator>
  <cp:lastModifiedBy>hhkj</cp:lastModifiedBy>
  <dcterms:modified xsi:type="dcterms:W3CDTF">2021-04-15T10:03:21Z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426BDA9670A94FBB893F490F43F88AFE</vt:lpwstr>
  </property>
</Properties>
</file>